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A25C7" w:rsidRPr="003D104B" w:rsidRDefault="003A1A73">
      <w:pPr>
        <w:rPr>
          <w:u w:val="single"/>
          <w:lang w:val="en-US"/>
          <w:rPrChange w:id="0" w:author="Del Grosso Filippo (Student Eco16)" w:date="2019-04-26T18:11:00Z">
            <w:rPr>
              <w:lang w:val="en-US"/>
            </w:rPr>
          </w:rPrChange>
        </w:rPr>
      </w:pPr>
      <w:r w:rsidRPr="003D104B">
        <w:rPr>
          <w:u w:val="single"/>
          <w:lang w:val="en-US"/>
          <w:rPrChange w:id="1" w:author="Del Grosso Filippo (Student Eco16)" w:date="2019-04-26T18:11:00Z">
            <w:rPr>
              <w:lang w:val="en-US"/>
            </w:rPr>
          </w:rPrChange>
        </w:rPr>
        <w:t>Business Model Canvas EN</w:t>
      </w:r>
    </w:p>
    <w:p w14:paraId="00000002" w14:textId="77777777" w:rsidR="007A25C7" w:rsidRPr="003179EB" w:rsidRDefault="007A25C7">
      <w:pPr>
        <w:rPr>
          <w:lang w:val="en-US"/>
        </w:rPr>
      </w:pPr>
    </w:p>
    <w:p w14:paraId="00000003" w14:textId="3B29E671" w:rsidR="007A25C7" w:rsidRPr="003179EB" w:rsidRDefault="003A1A73">
      <w:pPr>
        <w:spacing w:after="240"/>
        <w:rPr>
          <w:b/>
          <w:color w:val="24292E"/>
          <w:lang w:val="en-US"/>
          <w:rPrChange w:id="2" w:author="Del Grosso Filippo (Student Eco16)" w:date="2019-04-26T16:32:00Z">
            <w:rPr>
              <w:b/>
              <w:color w:val="24292E"/>
              <w:sz w:val="21"/>
              <w:szCs w:val="21"/>
              <w:lang w:val="en-US"/>
            </w:rPr>
          </w:rPrChange>
        </w:rPr>
      </w:pPr>
      <w:r w:rsidRPr="003179EB">
        <w:rPr>
          <w:b/>
          <w:color w:val="24292E"/>
          <w:lang w:val="en-US"/>
          <w:rPrChange w:id="3" w:author="Del Grosso Filippo (Student Eco16)" w:date="2019-04-26T16:32:00Z">
            <w:rPr>
              <w:b/>
              <w:color w:val="24292E"/>
              <w:sz w:val="21"/>
              <w:szCs w:val="21"/>
              <w:lang w:val="en-US"/>
            </w:rPr>
          </w:rPrChange>
        </w:rPr>
        <w:t>Customer segment:</w:t>
      </w:r>
    </w:p>
    <w:p w14:paraId="00000004" w14:textId="77777777" w:rsidR="007A25C7" w:rsidRPr="003179EB" w:rsidRDefault="003A1A73">
      <w:pPr>
        <w:rPr>
          <w:color w:val="24292E"/>
          <w:lang w:val="en-US"/>
          <w:rPrChange w:id="4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5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Individuals | companies</w:t>
      </w:r>
    </w:p>
    <w:p w14:paraId="00000005" w14:textId="77777777" w:rsidR="007A25C7" w:rsidRPr="003179EB" w:rsidRDefault="007A25C7">
      <w:pPr>
        <w:rPr>
          <w:color w:val="24292E"/>
          <w:lang w:val="en-US"/>
          <w:rPrChange w:id="6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</w:p>
    <w:p w14:paraId="00000006" w14:textId="77777777" w:rsidR="007A25C7" w:rsidRPr="003179EB" w:rsidRDefault="003A1A73">
      <w:pPr>
        <w:rPr>
          <w:color w:val="24292E"/>
          <w:lang w:val="en-US"/>
          <w:rPrChange w:id="7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8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Mavericks: 18% of society</w:t>
      </w:r>
    </w:p>
    <w:p w14:paraId="00000007" w14:textId="77777777" w:rsidR="007A25C7" w:rsidRPr="003179EB" w:rsidRDefault="003A1A73">
      <w:pPr>
        <w:rPr>
          <w:color w:val="24292E"/>
          <w:lang w:val="en-US"/>
          <w:rPrChange w:id="9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10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Performers</w:t>
      </w:r>
    </w:p>
    <w:p w14:paraId="00000008" w14:textId="77777777" w:rsidR="007A25C7" w:rsidRPr="003179EB" w:rsidRDefault="003A1A73">
      <w:pPr>
        <w:rPr>
          <w:color w:val="24292E"/>
          <w:lang w:val="en-US"/>
          <w:rPrChange w:id="11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12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Digital Avant-Garde</w:t>
      </w:r>
    </w:p>
    <w:p w14:paraId="00000009" w14:textId="77777777" w:rsidR="007A25C7" w:rsidRPr="003179EB" w:rsidRDefault="007A25C7">
      <w:pPr>
        <w:rPr>
          <w:color w:val="24292E"/>
          <w:lang w:val="en-US"/>
          <w:rPrChange w:id="13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</w:p>
    <w:p w14:paraId="0000000A" w14:textId="7AE25FE1" w:rsidR="007A25C7" w:rsidRPr="003179EB" w:rsidDel="00731E34" w:rsidRDefault="003A1A73">
      <w:pPr>
        <w:rPr>
          <w:del w:id="14" w:author="Del Grosso Filippo (Student Eco16)" w:date="2019-04-26T16:37:00Z"/>
          <w:color w:val="24292E"/>
          <w:lang w:val="en-US"/>
          <w:rPrChange w:id="15" w:author="Del Grosso Filippo (Student Eco16)" w:date="2019-04-26T16:32:00Z">
            <w:rPr>
              <w:del w:id="16" w:author="Del Grosso Filippo (Student Eco16)" w:date="2019-04-26T16:37:00Z"/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17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Age: </w:t>
      </w:r>
    </w:p>
    <w:p w14:paraId="0000000B" w14:textId="77777777" w:rsidR="007A25C7" w:rsidRPr="003179EB" w:rsidRDefault="003A1A73">
      <w:pPr>
        <w:rPr>
          <w:color w:val="24292E"/>
          <w:lang w:val="en-US"/>
          <w:rPrChange w:id="18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19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25 - 50</w:t>
      </w:r>
    </w:p>
    <w:p w14:paraId="0000000C" w14:textId="77777777" w:rsidR="007A25C7" w:rsidRPr="003179EB" w:rsidRDefault="007A25C7">
      <w:pPr>
        <w:rPr>
          <w:color w:val="24292E"/>
          <w:lang w:val="en-US"/>
          <w:rPrChange w:id="20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</w:p>
    <w:p w14:paraId="0000000D" w14:textId="27DA4052" w:rsidR="007A25C7" w:rsidRPr="003179EB" w:rsidDel="00731E34" w:rsidRDefault="003A1A73">
      <w:pPr>
        <w:rPr>
          <w:del w:id="21" w:author="Del Grosso Filippo (Student Eco16)" w:date="2019-04-26T16:37:00Z"/>
          <w:color w:val="24292E"/>
          <w:lang w:val="en-US"/>
          <w:rPrChange w:id="22" w:author="Del Grosso Filippo (Student Eco16)" w:date="2019-04-26T16:32:00Z">
            <w:rPr>
              <w:del w:id="23" w:author="Del Grosso Filippo (Student Eco16)" w:date="2019-04-26T16:37:00Z"/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24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Lifestyle: </w:t>
      </w:r>
    </w:p>
    <w:p w14:paraId="0000000E" w14:textId="77777777" w:rsidR="007A25C7" w:rsidRPr="003179EB" w:rsidRDefault="003A1A73">
      <w:pPr>
        <w:rPr>
          <w:color w:val="24292E"/>
          <w:lang w:val="en-US"/>
          <w:rPrChange w:id="25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26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fresh and fancy</w:t>
      </w:r>
    </w:p>
    <w:p w14:paraId="0000000F" w14:textId="77777777" w:rsidR="007A25C7" w:rsidRPr="003179EB" w:rsidRDefault="003A1A73">
      <w:pPr>
        <w:rPr>
          <w:color w:val="24292E"/>
          <w:lang w:val="en-US"/>
          <w:rPrChange w:id="27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28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e.g.  desire individualized products | furniture,</w:t>
      </w:r>
    </w:p>
    <w:p w14:paraId="00000010" w14:textId="1FD0C9CB" w:rsidR="007A25C7" w:rsidRPr="003179EB" w:rsidDel="00731E34" w:rsidRDefault="003A1A73">
      <w:pPr>
        <w:rPr>
          <w:del w:id="29" w:author="Del Grosso Filippo (Student Eco16)" w:date="2019-04-26T16:37:00Z"/>
          <w:color w:val="24292E"/>
          <w:lang w:val="en-US"/>
          <w:rPrChange w:id="30" w:author="Del Grosso Filippo (Student Eco16)" w:date="2019-04-26T16:32:00Z">
            <w:rPr>
              <w:del w:id="31" w:author="Del Grosso Filippo (Student Eco16)" w:date="2019-04-26T16:37:00Z"/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32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People with a high affinity to design and new technologies </w:t>
      </w:r>
    </w:p>
    <w:p w14:paraId="00000011" w14:textId="77777777" w:rsidR="007A25C7" w:rsidRPr="003179EB" w:rsidRDefault="003A1A73">
      <w:pPr>
        <w:rPr>
          <w:color w:val="24292E"/>
          <w:lang w:val="en-US"/>
          <w:rPrChange w:id="33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34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(digital and 3D-printing) and trends (fashion, food and living)</w:t>
      </w:r>
    </w:p>
    <w:p w14:paraId="00000012" w14:textId="77777777" w:rsidR="007A25C7" w:rsidRPr="003179EB" w:rsidRDefault="007A25C7">
      <w:pPr>
        <w:spacing w:after="240"/>
        <w:rPr>
          <w:color w:val="24292E"/>
          <w:lang w:val="en-US"/>
          <w:rPrChange w:id="35" w:author="Del Grosso Filippo (Student Eco16)" w:date="2019-04-26T16:32:00Z">
            <w:rPr>
              <w:color w:val="24292E"/>
              <w:sz w:val="21"/>
              <w:szCs w:val="21"/>
              <w:lang w:val="en-US"/>
            </w:rPr>
          </w:rPrChange>
        </w:rPr>
      </w:pPr>
    </w:p>
    <w:p w14:paraId="00000013" w14:textId="77777777" w:rsidR="007A25C7" w:rsidRPr="003179EB" w:rsidRDefault="003A1A73">
      <w:pPr>
        <w:spacing w:after="240"/>
        <w:rPr>
          <w:b/>
          <w:color w:val="24292E"/>
          <w:lang w:val="en-US"/>
          <w:rPrChange w:id="36" w:author="Del Grosso Filippo (Student Eco16)" w:date="2019-04-26T16:32:00Z">
            <w:rPr>
              <w:b/>
              <w:color w:val="24292E"/>
              <w:sz w:val="21"/>
              <w:szCs w:val="21"/>
              <w:lang w:val="en-US"/>
            </w:rPr>
          </w:rPrChange>
        </w:rPr>
      </w:pPr>
      <w:r w:rsidRPr="003179EB">
        <w:rPr>
          <w:b/>
          <w:color w:val="24292E"/>
          <w:lang w:val="en-US"/>
          <w:rPrChange w:id="37" w:author="Del Grosso Filippo (Student Eco16)" w:date="2019-04-26T16:32:00Z">
            <w:rPr>
              <w:b/>
              <w:color w:val="24292E"/>
              <w:sz w:val="21"/>
              <w:szCs w:val="21"/>
              <w:lang w:val="en-US"/>
            </w:rPr>
          </w:rPrChange>
        </w:rPr>
        <w:t>Customer Relationships:</w:t>
      </w:r>
    </w:p>
    <w:p w14:paraId="00000014" w14:textId="00BFD5BA" w:rsidR="007A25C7" w:rsidRPr="003179EB" w:rsidDel="00731E34" w:rsidRDefault="003A1A73">
      <w:pPr>
        <w:rPr>
          <w:del w:id="38" w:author="Del Grosso Filippo (Student Eco16)" w:date="2019-04-26T16:37:00Z"/>
          <w:color w:val="24292E"/>
          <w:lang w:val="en-US"/>
          <w:rPrChange w:id="39" w:author="Del Grosso Filippo (Student Eco16)" w:date="2019-04-26T16:32:00Z">
            <w:rPr>
              <w:del w:id="40" w:author="Del Grosso Filippo (Student Eco16)" w:date="2019-04-26T16:37:00Z"/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41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• Community building and </w:t>
      </w:r>
    </w:p>
    <w:p w14:paraId="00000015" w14:textId="77777777" w:rsidR="007A25C7" w:rsidRPr="003179EB" w:rsidRDefault="003A1A73">
      <w:pPr>
        <w:rPr>
          <w:color w:val="24292E"/>
          <w:lang w:val="en-US"/>
          <w:rPrChange w:id="42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43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management (designers, companies, customers) </w:t>
      </w:r>
    </w:p>
    <w:p w14:paraId="00000016" w14:textId="2DFB57B3" w:rsidR="007A25C7" w:rsidRPr="003179EB" w:rsidRDefault="003A1A73">
      <w:pPr>
        <w:rPr>
          <w:color w:val="24292E"/>
          <w:lang w:val="en-US"/>
          <w:rPrChange w:id="44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45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• </w:t>
      </w:r>
      <w:ins w:id="46" w:author="Del Grosso Filippo (Student Eco16)" w:date="2019-04-26T17:40:00Z">
        <w:r w:rsidR="00094091">
          <w:rPr>
            <w:color w:val="24292E"/>
            <w:lang w:val="en-US"/>
          </w:rPr>
          <w:t xml:space="preserve">Brand ambassadors: </w:t>
        </w:r>
      </w:ins>
      <w:ins w:id="47" w:author="Del Grosso Filippo (Student Eco16)" w:date="2019-04-26T17:41:00Z">
        <w:r w:rsidR="00094091">
          <w:rPr>
            <w:color w:val="24292E"/>
            <w:lang w:val="en-US"/>
          </w:rPr>
          <w:t>r</w:t>
        </w:r>
      </w:ins>
      <w:del w:id="48" w:author="Del Grosso Filippo (Student Eco16)" w:date="2019-04-26T17:40:00Z">
        <w:r w:rsidRPr="003179EB" w:rsidDel="00094091">
          <w:rPr>
            <w:color w:val="24292E"/>
            <w:lang w:val="en-US"/>
            <w:rPrChange w:id="49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>r</w:delText>
        </w:r>
      </w:del>
      <w:r w:rsidRPr="003179EB">
        <w:rPr>
          <w:color w:val="24292E"/>
          <w:lang w:val="en-US"/>
          <w:rPrChange w:id="50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estaurants, hotels, shops</w:t>
      </w:r>
    </w:p>
    <w:p w14:paraId="00000017" w14:textId="5A76EF8D" w:rsidR="007A25C7" w:rsidRPr="003179EB" w:rsidDel="00731E34" w:rsidRDefault="003A1A73">
      <w:pPr>
        <w:rPr>
          <w:del w:id="51" w:author="Del Grosso Filippo (Student Eco16)" w:date="2019-04-26T16:37:00Z"/>
          <w:color w:val="24292E"/>
          <w:lang w:val="en-US"/>
          <w:rPrChange w:id="52" w:author="Del Grosso Filippo (Student Eco16)" w:date="2019-04-26T16:32:00Z">
            <w:rPr>
              <w:del w:id="53" w:author="Del Grosso Filippo (Student Eco16)" w:date="2019-04-26T16:37:00Z"/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54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• Share new designs, </w:t>
      </w:r>
    </w:p>
    <w:p w14:paraId="00000018" w14:textId="3A664708" w:rsidR="007A25C7" w:rsidRPr="003179EB" w:rsidRDefault="003A1A73">
      <w:pPr>
        <w:rPr>
          <w:color w:val="24292E"/>
          <w:lang w:val="en-US"/>
          <w:rPrChange w:id="55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56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market research</w:t>
      </w:r>
      <w:ins w:id="57" w:author="Del Grosso Filippo (Student Eco16)" w:date="2019-04-26T16:36:00Z">
        <w:r w:rsidR="00731E34">
          <w:rPr>
            <w:color w:val="24292E"/>
            <w:lang w:val="en-US"/>
          </w:rPr>
          <w:t xml:space="preserve"> </w:t>
        </w:r>
      </w:ins>
      <w:ins w:id="58" w:author="Del Grosso Filippo (Student Eco16)" w:date="2019-04-26T16:37:00Z">
        <w:r w:rsidR="00731E34">
          <w:rPr>
            <w:color w:val="24292E"/>
            <w:lang w:val="en-US"/>
          </w:rPr>
          <w:t xml:space="preserve">/ </w:t>
        </w:r>
      </w:ins>
      <w:del w:id="59" w:author="Del Grosso Filippo (Student Eco16)" w:date="2019-04-26T16:37:00Z">
        <w:r w:rsidRPr="003179EB" w:rsidDel="00731E34">
          <w:rPr>
            <w:color w:val="24292E"/>
            <w:lang w:val="en-US"/>
            <w:rPrChange w:id="60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>|</w:delText>
        </w:r>
      </w:del>
      <w:r w:rsidRPr="003179EB">
        <w:rPr>
          <w:color w:val="24292E"/>
          <w:lang w:val="en-US"/>
          <w:rPrChange w:id="61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testing through co-creation </w:t>
      </w:r>
    </w:p>
    <w:p w14:paraId="1A4F62CA" w14:textId="18B39C86" w:rsidR="003A1A73" w:rsidRDefault="003A1A73">
      <w:pPr>
        <w:rPr>
          <w:ins w:id="62" w:author="Del Grosso Filippo (Student Eco16)" w:date="2019-04-26T16:37:00Z"/>
          <w:color w:val="24292E"/>
          <w:lang w:val="en-US"/>
        </w:rPr>
      </w:pPr>
      <w:r w:rsidRPr="003179EB">
        <w:rPr>
          <w:color w:val="24292E"/>
          <w:lang w:val="en-US"/>
          <w:rPrChange w:id="63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• </w:t>
      </w:r>
      <w:ins w:id="64" w:author="Del Grosso Filippo (Student Eco16)" w:date="2019-04-26T17:55:00Z">
        <w:r w:rsidR="00806FE3">
          <w:rPr>
            <w:color w:val="24292E"/>
            <w:lang w:val="en-US"/>
          </w:rPr>
          <w:t>Attend</w:t>
        </w:r>
      </w:ins>
      <w:ins w:id="65" w:author="Del Grosso Filippo (Student Eco16)" w:date="2019-04-26T17:56:00Z">
        <w:r w:rsidR="00806FE3">
          <w:rPr>
            <w:color w:val="24292E"/>
            <w:lang w:val="en-US"/>
          </w:rPr>
          <w:t>ing and planning e</w:t>
        </w:r>
      </w:ins>
      <w:del w:id="66" w:author="Del Grosso Filippo (Student Eco16)" w:date="2019-04-26T17:56:00Z">
        <w:r w:rsidRPr="003179EB" w:rsidDel="00806FE3">
          <w:rPr>
            <w:color w:val="24292E"/>
            <w:lang w:val="en-US"/>
            <w:rPrChange w:id="67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>E</w:delText>
        </w:r>
      </w:del>
      <w:r w:rsidRPr="003179EB">
        <w:rPr>
          <w:color w:val="24292E"/>
          <w:lang w:val="en-US"/>
          <w:rPrChange w:id="68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vents</w:t>
      </w:r>
    </w:p>
    <w:p w14:paraId="4FF8E415" w14:textId="312577F9" w:rsidR="003A1A73" w:rsidRDefault="003A1A73" w:rsidP="003A1A73">
      <w:pPr>
        <w:rPr>
          <w:ins w:id="69" w:author="Del Grosso Filippo (Student Eco16)" w:date="2019-04-26T16:38:00Z"/>
          <w:color w:val="24292E"/>
          <w:lang w:val="en-US"/>
        </w:rPr>
      </w:pPr>
      <w:del w:id="70" w:author="Del Grosso Filippo (Student Eco16)" w:date="2019-04-26T16:38:00Z">
        <w:r w:rsidRPr="003179EB" w:rsidDel="003A1A73">
          <w:rPr>
            <w:color w:val="24292E"/>
            <w:lang w:val="en-US"/>
            <w:rPrChange w:id="71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 xml:space="preserve"> </w:delText>
        </w:r>
      </w:del>
      <w:ins w:id="72" w:author="Del Grosso Filippo (Student Eco16)" w:date="2019-04-26T16:38:00Z">
        <w:r w:rsidRPr="00F62066">
          <w:rPr>
            <w:color w:val="24292E"/>
            <w:lang w:val="en-US"/>
          </w:rPr>
          <w:t xml:space="preserve">• </w:t>
        </w:r>
        <w:r>
          <w:rPr>
            <w:color w:val="24292E"/>
            <w:lang w:val="en-US"/>
          </w:rPr>
          <w:t>Word of Mouth</w:t>
        </w:r>
      </w:ins>
    </w:p>
    <w:p w14:paraId="21790B3F" w14:textId="057866CC" w:rsidR="003A1A73" w:rsidRPr="003179EB" w:rsidDel="003A1A73" w:rsidRDefault="003A1A73">
      <w:pPr>
        <w:rPr>
          <w:del w:id="73" w:author="Del Grosso Filippo (Student Eco16)" w:date="2019-04-26T16:38:00Z"/>
          <w:color w:val="24292E"/>
          <w:lang w:val="en-US"/>
          <w:rPrChange w:id="74" w:author="Del Grosso Filippo (Student Eco16)" w:date="2019-04-26T16:32:00Z">
            <w:rPr>
              <w:del w:id="75" w:author="Del Grosso Filippo (Student Eco16)" w:date="2019-04-26T16:38:00Z"/>
              <w:color w:val="24292E"/>
              <w:sz w:val="14"/>
              <w:szCs w:val="14"/>
              <w:lang w:val="en-US"/>
            </w:rPr>
          </w:rPrChange>
        </w:rPr>
      </w:pPr>
    </w:p>
    <w:p w14:paraId="0000001A" w14:textId="770C63B1" w:rsidR="007A25C7" w:rsidRPr="003179EB" w:rsidDel="003A1A73" w:rsidRDefault="007A25C7">
      <w:pPr>
        <w:spacing w:after="240"/>
        <w:rPr>
          <w:del w:id="76" w:author="Del Grosso Filippo (Student Eco16)" w:date="2019-04-26T16:38:00Z"/>
          <w:b/>
          <w:color w:val="24292E"/>
          <w:lang w:val="en-US"/>
          <w:rPrChange w:id="77" w:author="Del Grosso Filippo (Student Eco16)" w:date="2019-04-26T16:32:00Z">
            <w:rPr>
              <w:del w:id="78" w:author="Del Grosso Filippo (Student Eco16)" w:date="2019-04-26T16:38:00Z"/>
              <w:b/>
              <w:color w:val="24292E"/>
              <w:sz w:val="21"/>
              <w:szCs w:val="21"/>
              <w:lang w:val="en-US"/>
            </w:rPr>
          </w:rPrChange>
        </w:rPr>
      </w:pPr>
    </w:p>
    <w:p w14:paraId="5044DA37" w14:textId="77777777" w:rsidR="003A1A73" w:rsidRDefault="003A1A73">
      <w:pPr>
        <w:spacing w:after="240"/>
        <w:rPr>
          <w:ins w:id="79" w:author="Del Grosso Filippo (Student Eco16)" w:date="2019-04-26T16:38:00Z"/>
          <w:b/>
          <w:color w:val="24292E"/>
          <w:lang w:val="en-US"/>
        </w:rPr>
      </w:pPr>
    </w:p>
    <w:p w14:paraId="0000001B" w14:textId="3159775C" w:rsidR="007A25C7" w:rsidRPr="003179EB" w:rsidRDefault="003A1A73">
      <w:pPr>
        <w:spacing w:after="240"/>
        <w:rPr>
          <w:b/>
          <w:color w:val="24292E"/>
          <w:lang w:val="en-US"/>
          <w:rPrChange w:id="80" w:author="Del Grosso Filippo (Student Eco16)" w:date="2019-04-26T16:32:00Z">
            <w:rPr>
              <w:b/>
              <w:color w:val="24292E"/>
              <w:sz w:val="21"/>
              <w:szCs w:val="21"/>
              <w:lang w:val="en-US"/>
            </w:rPr>
          </w:rPrChange>
        </w:rPr>
      </w:pPr>
      <w:r w:rsidRPr="003179EB">
        <w:rPr>
          <w:b/>
          <w:color w:val="24292E"/>
          <w:lang w:val="en-US"/>
          <w:rPrChange w:id="81" w:author="Del Grosso Filippo (Student Eco16)" w:date="2019-04-26T16:32:00Z">
            <w:rPr>
              <w:b/>
              <w:color w:val="24292E"/>
              <w:sz w:val="21"/>
              <w:szCs w:val="21"/>
              <w:lang w:val="en-US"/>
            </w:rPr>
          </w:rPrChange>
        </w:rPr>
        <w:t>Channels:</w:t>
      </w:r>
    </w:p>
    <w:p w14:paraId="0000001C" w14:textId="6BAA76F5" w:rsidR="007A25C7" w:rsidRPr="003179EB" w:rsidDel="003A1A73" w:rsidRDefault="00094091">
      <w:pPr>
        <w:rPr>
          <w:del w:id="82" w:author="Del Grosso Filippo (Student Eco16)" w:date="2019-04-26T16:38:00Z"/>
          <w:color w:val="24292E"/>
          <w:lang w:val="en-US"/>
          <w:rPrChange w:id="83" w:author="Del Grosso Filippo (Student Eco16)" w:date="2019-04-26T16:32:00Z">
            <w:rPr>
              <w:del w:id="84" w:author="Del Grosso Filippo (Student Eco16)" w:date="2019-04-26T16:38:00Z"/>
              <w:color w:val="24292E"/>
              <w:sz w:val="14"/>
              <w:szCs w:val="14"/>
              <w:lang w:val="en-US"/>
            </w:rPr>
          </w:rPrChange>
        </w:rPr>
      </w:pPr>
      <w:ins w:id="85" w:author="Del Grosso Filippo (Student Eco16)" w:date="2019-04-26T17:34:00Z">
        <w:r w:rsidRPr="00F62066">
          <w:rPr>
            <w:color w:val="24292E"/>
            <w:lang w:val="en-US"/>
          </w:rPr>
          <w:t>Online Platform (IT)</w:t>
        </w:r>
      </w:ins>
      <w:del w:id="86" w:author="Del Grosso Filippo (Student Eco16)" w:date="2019-04-26T17:34:00Z">
        <w:r w:rsidR="003A1A73" w:rsidRPr="003179EB" w:rsidDel="00094091">
          <w:rPr>
            <w:color w:val="24292E"/>
            <w:lang w:val="en-US"/>
            <w:rPrChange w:id="87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>O</w:delText>
        </w:r>
      </w:del>
      <w:ins w:id="88" w:author="Del Grosso Filippo (Student Eco16)" w:date="2019-04-26T17:34:00Z">
        <w:r>
          <w:rPr>
            <w:color w:val="24292E"/>
            <w:lang w:val="en-US"/>
          </w:rPr>
          <w:t>: o</w:t>
        </w:r>
      </w:ins>
      <w:r w:rsidR="003A1A73" w:rsidRPr="003179EB">
        <w:rPr>
          <w:color w:val="24292E"/>
          <w:lang w:val="en-US"/>
          <w:rPrChange w:id="89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nline Sales through </w:t>
      </w:r>
    </w:p>
    <w:p w14:paraId="0000001D" w14:textId="77777777" w:rsidR="007A25C7" w:rsidRPr="003179EB" w:rsidRDefault="003A1A73">
      <w:pPr>
        <w:rPr>
          <w:color w:val="24292E"/>
          <w:lang w:val="en-US"/>
          <w:rPrChange w:id="90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91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e-commerce platform </w:t>
      </w:r>
    </w:p>
    <w:p w14:paraId="0000001E" w14:textId="584A0008" w:rsidR="007A25C7" w:rsidRPr="003179EB" w:rsidDel="003A1A73" w:rsidRDefault="003A1A73">
      <w:pPr>
        <w:rPr>
          <w:del w:id="92" w:author="Del Grosso Filippo (Student Eco16)" w:date="2019-04-26T16:38:00Z"/>
          <w:color w:val="24292E"/>
          <w:lang w:val="en-US"/>
          <w:rPrChange w:id="93" w:author="Del Grosso Filippo (Student Eco16)" w:date="2019-04-26T16:32:00Z">
            <w:rPr>
              <w:del w:id="94" w:author="Del Grosso Filippo (Student Eco16)" w:date="2019-04-26T16:38:00Z"/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95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• Design </w:t>
      </w:r>
    </w:p>
    <w:p w14:paraId="0000001F" w14:textId="47B10057" w:rsidR="007A25C7" w:rsidRPr="003179EB" w:rsidRDefault="003A1A73">
      <w:pPr>
        <w:rPr>
          <w:color w:val="24292E"/>
          <w:lang w:val="en-US"/>
          <w:rPrChange w:id="96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del w:id="97" w:author="Del Grosso Filippo (Student Eco16)" w:date="2019-04-26T16:55:00Z">
        <w:r w:rsidRPr="003179EB" w:rsidDel="00D67773">
          <w:rPr>
            <w:color w:val="24292E"/>
            <w:lang w:val="en-US"/>
            <w:rPrChange w:id="98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>(Basic model: Freemium)</w:delText>
        </w:r>
      </w:del>
    </w:p>
    <w:p w14:paraId="00000020" w14:textId="14213063" w:rsidR="007A25C7" w:rsidRPr="003179EB" w:rsidDel="003A1A73" w:rsidRDefault="003A1A73">
      <w:pPr>
        <w:rPr>
          <w:del w:id="99" w:author="Del Grosso Filippo (Student Eco16)" w:date="2019-04-26T16:38:00Z"/>
          <w:color w:val="24292E"/>
          <w:lang w:val="en-US"/>
          <w:rPrChange w:id="100" w:author="Del Grosso Filippo (Student Eco16)" w:date="2019-04-26T16:32:00Z">
            <w:rPr>
              <w:del w:id="101" w:author="Del Grosso Filippo (Student Eco16)" w:date="2019-04-26T16:38:00Z"/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102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• Auctions</w:t>
      </w:r>
      <w:del w:id="103" w:author="Del Grosso Filippo (Student Eco16)" w:date="2019-04-26T16:55:00Z">
        <w:r w:rsidRPr="003179EB" w:rsidDel="00D67773">
          <w:rPr>
            <w:color w:val="24292E"/>
            <w:lang w:val="en-US"/>
            <w:rPrChange w:id="104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 xml:space="preserve"> </w:delText>
        </w:r>
      </w:del>
    </w:p>
    <w:p w14:paraId="00000021" w14:textId="77777777" w:rsidR="007A25C7" w:rsidRPr="003179EB" w:rsidRDefault="003A1A73">
      <w:pPr>
        <w:rPr>
          <w:color w:val="24292E"/>
          <w:lang w:val="en-US"/>
          <w:rPrChange w:id="105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del w:id="106" w:author="Del Grosso Filippo (Student Eco16)" w:date="2019-04-26T16:55:00Z">
        <w:r w:rsidRPr="003179EB" w:rsidDel="00D67773">
          <w:rPr>
            <w:color w:val="24292E"/>
            <w:lang w:val="en-US"/>
            <w:rPrChange w:id="107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>(Basic model: Freemium)</w:delText>
        </w:r>
      </w:del>
    </w:p>
    <w:p w14:paraId="00000022" w14:textId="7C7448FE" w:rsidR="007A25C7" w:rsidRPr="003179EB" w:rsidDel="003A1A73" w:rsidRDefault="003A1A73">
      <w:pPr>
        <w:rPr>
          <w:del w:id="108" w:author="Del Grosso Filippo (Student Eco16)" w:date="2019-04-26T16:38:00Z"/>
          <w:color w:val="24292E"/>
          <w:lang w:val="en-US"/>
          <w:rPrChange w:id="109" w:author="Del Grosso Filippo (Student Eco16)" w:date="2019-04-26T16:32:00Z">
            <w:rPr>
              <w:del w:id="110" w:author="Del Grosso Filippo (Student Eco16)" w:date="2019-04-26T16:38:00Z"/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111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• Co-design </w:t>
      </w:r>
    </w:p>
    <w:p w14:paraId="00000023" w14:textId="48F0F64B" w:rsidR="007A25C7" w:rsidRPr="003179EB" w:rsidRDefault="003A1A73">
      <w:pPr>
        <w:rPr>
          <w:color w:val="24292E"/>
          <w:lang w:val="en-US"/>
          <w:rPrChange w:id="112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del w:id="113" w:author="Del Grosso Filippo (Student Eco16)" w:date="2019-04-26T16:55:00Z">
        <w:r w:rsidRPr="003179EB" w:rsidDel="00D67773">
          <w:rPr>
            <w:color w:val="24292E"/>
            <w:lang w:val="en-US"/>
            <w:rPrChange w:id="114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>(Advanced model: pay-per-use)</w:delText>
        </w:r>
      </w:del>
    </w:p>
    <w:p w14:paraId="01A60C12" w14:textId="11B65C03" w:rsidR="00FE0BFB" w:rsidRDefault="00FE0BFB" w:rsidP="00FE0BFB">
      <w:pPr>
        <w:rPr>
          <w:ins w:id="115" w:author="Del Grosso Filippo (Student Eco16)" w:date="2019-04-26T17:56:00Z"/>
          <w:color w:val="24292E"/>
          <w:lang w:val="en-US"/>
        </w:rPr>
      </w:pPr>
    </w:p>
    <w:p w14:paraId="1BF48994" w14:textId="17D08050" w:rsidR="00BE3B95" w:rsidRDefault="00BE3B95" w:rsidP="00FE0BFB">
      <w:pPr>
        <w:rPr>
          <w:ins w:id="116" w:author="Del Grosso Filippo (Student Eco16)" w:date="2019-04-26T17:56:00Z"/>
          <w:color w:val="24292E"/>
          <w:lang w:val="en-US"/>
        </w:rPr>
      </w:pPr>
      <w:ins w:id="117" w:author="Del Grosso Filippo (Student Eco16)" w:date="2019-04-26T17:56:00Z">
        <w:r>
          <w:rPr>
            <w:color w:val="24292E"/>
            <w:lang w:val="en-US"/>
          </w:rPr>
          <w:t>Mobile App</w:t>
        </w:r>
      </w:ins>
    </w:p>
    <w:p w14:paraId="30EAD41E" w14:textId="77777777" w:rsidR="00BE3B95" w:rsidRPr="00F62066" w:rsidRDefault="00BE3B95" w:rsidP="00BE3B95">
      <w:pPr>
        <w:rPr>
          <w:ins w:id="118" w:author="Del Grosso Filippo (Student Eco16)" w:date="2019-04-26T17:56:00Z"/>
          <w:color w:val="24292E"/>
          <w:lang w:val="en-US"/>
        </w:rPr>
      </w:pPr>
      <w:ins w:id="119" w:author="Del Grosso Filippo (Student Eco16)" w:date="2019-04-26T17:56:00Z">
        <w:r w:rsidRPr="00F62066">
          <w:rPr>
            <w:color w:val="24292E"/>
            <w:lang w:val="en-US"/>
          </w:rPr>
          <w:t xml:space="preserve">• Design </w:t>
        </w:r>
      </w:ins>
    </w:p>
    <w:p w14:paraId="3BD848A8" w14:textId="77777777" w:rsidR="00BE3B95" w:rsidRPr="00F62066" w:rsidRDefault="00BE3B95" w:rsidP="00BE3B95">
      <w:pPr>
        <w:rPr>
          <w:ins w:id="120" w:author="Del Grosso Filippo (Student Eco16)" w:date="2019-04-26T17:56:00Z"/>
          <w:color w:val="24292E"/>
          <w:lang w:val="en-US"/>
        </w:rPr>
      </w:pPr>
      <w:ins w:id="121" w:author="Del Grosso Filippo (Student Eco16)" w:date="2019-04-26T17:56:00Z">
        <w:r w:rsidRPr="00F62066">
          <w:rPr>
            <w:color w:val="24292E"/>
            <w:lang w:val="en-US"/>
          </w:rPr>
          <w:t>• Auctions</w:t>
        </w:r>
      </w:ins>
    </w:p>
    <w:p w14:paraId="34D73D80" w14:textId="736832FD" w:rsidR="00BE3B95" w:rsidRDefault="00BE3B95" w:rsidP="00BE3B95">
      <w:pPr>
        <w:rPr>
          <w:ins w:id="122" w:author="Del Grosso Filippo (Student Eco16)" w:date="2019-04-26T16:50:00Z"/>
          <w:color w:val="24292E"/>
          <w:lang w:val="en-US"/>
        </w:rPr>
      </w:pPr>
      <w:ins w:id="123" w:author="Del Grosso Filippo (Student Eco16)" w:date="2019-04-26T17:56:00Z">
        <w:r w:rsidRPr="00F62066">
          <w:rPr>
            <w:color w:val="24292E"/>
            <w:lang w:val="en-US"/>
          </w:rPr>
          <w:t>• Co-design</w:t>
        </w:r>
      </w:ins>
    </w:p>
    <w:p w14:paraId="257C0FB7" w14:textId="77777777" w:rsidR="003D104B" w:rsidRDefault="003D104B" w:rsidP="00094091">
      <w:pPr>
        <w:rPr>
          <w:ins w:id="124" w:author="Del Grosso Filippo (Student Eco16)" w:date="2019-04-26T18:10:00Z"/>
          <w:color w:val="24292E"/>
          <w:lang w:val="en-US"/>
        </w:rPr>
      </w:pPr>
    </w:p>
    <w:p w14:paraId="7F8182AF" w14:textId="3E24D13E" w:rsidR="00FE0BFB" w:rsidRDefault="00094091" w:rsidP="00094091">
      <w:pPr>
        <w:rPr>
          <w:ins w:id="125" w:author="Del Grosso Filippo (Student Eco16)" w:date="2019-04-26T17:40:00Z"/>
          <w:color w:val="24292E"/>
          <w:lang w:val="en-US"/>
        </w:rPr>
      </w:pPr>
      <w:ins w:id="126" w:author="Del Grosso Filippo (Student Eco16)" w:date="2019-04-26T17:35:00Z">
        <w:r w:rsidRPr="00094091">
          <w:rPr>
            <w:color w:val="24292E"/>
            <w:lang w:val="en-US"/>
            <w:rPrChange w:id="127" w:author="Del Grosso Filippo (Student Eco16)" w:date="2019-04-26T17:35:00Z">
              <w:rPr>
                <w:b/>
                <w:color w:val="24292E"/>
                <w:lang w:val="en-US"/>
              </w:rPr>
            </w:rPrChange>
          </w:rPr>
          <w:t>Word of Mouth</w:t>
        </w:r>
      </w:ins>
    </w:p>
    <w:p w14:paraId="6A020D45" w14:textId="108F4BC2" w:rsidR="00094091" w:rsidRDefault="00094091" w:rsidP="00094091">
      <w:pPr>
        <w:rPr>
          <w:ins w:id="128" w:author="Del Grosso Filippo (Student Eco16)" w:date="2019-04-26T17:40:00Z"/>
          <w:color w:val="24292E"/>
          <w:lang w:val="en-US"/>
        </w:rPr>
      </w:pPr>
      <w:ins w:id="129" w:author="Del Grosso Filippo (Student Eco16)" w:date="2019-04-26T17:40:00Z">
        <w:r>
          <w:rPr>
            <w:color w:val="24292E"/>
            <w:lang w:val="en-US"/>
          </w:rPr>
          <w:t>Fairs and Events</w:t>
        </w:r>
      </w:ins>
    </w:p>
    <w:p w14:paraId="0BBA2007" w14:textId="28A5B09B" w:rsidR="00094091" w:rsidRDefault="00094091" w:rsidP="00094091">
      <w:pPr>
        <w:rPr>
          <w:ins w:id="130" w:author="Del Grosso Filippo (Student Eco16)" w:date="2019-04-26T17:35:00Z"/>
          <w:color w:val="24292E"/>
          <w:lang w:val="en-US"/>
        </w:rPr>
      </w:pPr>
      <w:ins w:id="131" w:author="Del Grosso Filippo (Student Eco16)" w:date="2019-04-26T17:40:00Z">
        <w:r>
          <w:rPr>
            <w:color w:val="24292E"/>
            <w:lang w:val="en-US"/>
          </w:rPr>
          <w:t>Printed Materials</w:t>
        </w:r>
      </w:ins>
    </w:p>
    <w:p w14:paraId="422692FD" w14:textId="31583767" w:rsidR="00094091" w:rsidRDefault="00094091" w:rsidP="00094091">
      <w:pPr>
        <w:rPr>
          <w:ins w:id="132" w:author="Del Grosso Filippo (Student Eco16)" w:date="2019-04-26T17:57:00Z"/>
          <w:color w:val="24292E"/>
          <w:lang w:val="en-US"/>
        </w:rPr>
      </w:pPr>
    </w:p>
    <w:p w14:paraId="20523C18" w14:textId="0DD817C0" w:rsidR="00BE3B95" w:rsidRDefault="00BE3B95" w:rsidP="00094091">
      <w:pPr>
        <w:rPr>
          <w:ins w:id="133" w:author="Del Grosso Filippo (Student Eco16)" w:date="2019-04-26T17:57:00Z"/>
          <w:color w:val="24292E"/>
          <w:lang w:val="en-US"/>
        </w:rPr>
      </w:pPr>
    </w:p>
    <w:p w14:paraId="3613C89D" w14:textId="3003FACA" w:rsidR="00BE3B95" w:rsidRDefault="00BE3B95" w:rsidP="00094091">
      <w:pPr>
        <w:rPr>
          <w:ins w:id="134" w:author="Del Grosso Filippo (Student Eco16)" w:date="2019-04-26T17:57:00Z"/>
          <w:color w:val="24292E"/>
          <w:lang w:val="en-US"/>
        </w:rPr>
      </w:pPr>
    </w:p>
    <w:p w14:paraId="23B8E35D" w14:textId="06F7214F" w:rsidR="00BE3B95" w:rsidRDefault="00BE3B95" w:rsidP="00094091">
      <w:pPr>
        <w:rPr>
          <w:ins w:id="135" w:author="Del Grosso Filippo (Student Eco16)" w:date="2019-04-26T17:57:00Z"/>
          <w:color w:val="24292E"/>
          <w:lang w:val="en-US"/>
        </w:rPr>
      </w:pPr>
    </w:p>
    <w:p w14:paraId="51C581DB" w14:textId="21138434" w:rsidR="00BE3B95" w:rsidRDefault="00BE3B95" w:rsidP="00094091">
      <w:pPr>
        <w:rPr>
          <w:ins w:id="136" w:author="Del Grosso Filippo (Student Eco16)" w:date="2019-04-26T17:57:00Z"/>
          <w:color w:val="24292E"/>
          <w:lang w:val="en-US"/>
        </w:rPr>
      </w:pPr>
    </w:p>
    <w:p w14:paraId="04C389F9" w14:textId="77777777" w:rsidR="00BE3B95" w:rsidRPr="00094091" w:rsidRDefault="00BE3B95">
      <w:pPr>
        <w:rPr>
          <w:color w:val="24292E"/>
          <w:lang w:val="en-US"/>
          <w:rPrChange w:id="137" w:author="Del Grosso Filippo (Student Eco16)" w:date="2019-04-26T17:35:00Z">
            <w:rPr>
              <w:b/>
              <w:color w:val="24292E"/>
              <w:sz w:val="21"/>
              <w:szCs w:val="21"/>
              <w:lang w:val="en-US"/>
            </w:rPr>
          </w:rPrChange>
        </w:rPr>
        <w:pPrChange w:id="138" w:author="Del Grosso Filippo (Student Eco16)" w:date="2019-04-26T17:35:00Z">
          <w:pPr>
            <w:spacing w:after="240"/>
          </w:pPr>
        </w:pPrChange>
      </w:pPr>
    </w:p>
    <w:p w14:paraId="00000025" w14:textId="2C08E037" w:rsidR="007A25C7" w:rsidRPr="003179EB" w:rsidRDefault="003A1A73">
      <w:pPr>
        <w:spacing w:after="240"/>
        <w:rPr>
          <w:b/>
          <w:color w:val="24292E"/>
          <w:lang w:val="en-US"/>
          <w:rPrChange w:id="139" w:author="Del Grosso Filippo (Student Eco16)" w:date="2019-04-26T16:32:00Z">
            <w:rPr>
              <w:b/>
              <w:color w:val="24292E"/>
              <w:sz w:val="21"/>
              <w:szCs w:val="21"/>
              <w:lang w:val="en-US"/>
            </w:rPr>
          </w:rPrChange>
        </w:rPr>
      </w:pPr>
      <w:r w:rsidRPr="003179EB">
        <w:rPr>
          <w:b/>
          <w:color w:val="24292E"/>
          <w:lang w:val="en-US"/>
          <w:rPrChange w:id="140" w:author="Del Grosso Filippo (Student Eco16)" w:date="2019-04-26T16:32:00Z">
            <w:rPr>
              <w:b/>
              <w:color w:val="24292E"/>
              <w:sz w:val="21"/>
              <w:szCs w:val="21"/>
              <w:lang w:val="en-US"/>
            </w:rPr>
          </w:rPrChange>
        </w:rPr>
        <w:lastRenderedPageBreak/>
        <w:t>Value Propositions:</w:t>
      </w:r>
    </w:p>
    <w:p w14:paraId="00000026" w14:textId="77777777" w:rsidR="007A25C7" w:rsidRPr="003179EB" w:rsidRDefault="003A1A73">
      <w:pPr>
        <w:rPr>
          <w:color w:val="24292E"/>
          <w:lang w:val="en-US"/>
          <w:rPrChange w:id="141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142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• Design products from famous designers </w:t>
      </w:r>
    </w:p>
    <w:p w14:paraId="00000027" w14:textId="10273811" w:rsidR="007A25C7" w:rsidRPr="003179EB" w:rsidDel="00FE0BFB" w:rsidRDefault="003A1A73">
      <w:pPr>
        <w:rPr>
          <w:del w:id="143" w:author="Del Grosso Filippo (Student Eco16)" w:date="2019-04-26T16:54:00Z"/>
          <w:color w:val="24292E"/>
          <w:lang w:val="en-US"/>
          <w:rPrChange w:id="144" w:author="Del Grosso Filippo (Student Eco16)" w:date="2019-04-26T16:32:00Z">
            <w:rPr>
              <w:del w:id="145" w:author="Del Grosso Filippo (Student Eco16)" w:date="2019-04-26T16:54:00Z"/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146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• Long tail offering  </w:t>
      </w:r>
    </w:p>
    <w:p w14:paraId="00000028" w14:textId="77777777" w:rsidR="007A25C7" w:rsidRPr="003179EB" w:rsidRDefault="003A1A73">
      <w:pPr>
        <w:rPr>
          <w:color w:val="24292E"/>
          <w:lang w:val="en-US"/>
          <w:rPrChange w:id="147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148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(Niche products)</w:t>
      </w:r>
    </w:p>
    <w:p w14:paraId="00000029" w14:textId="06F61C2F" w:rsidR="007A25C7" w:rsidRPr="003179EB" w:rsidRDefault="003A1A73">
      <w:pPr>
        <w:rPr>
          <w:color w:val="24292E"/>
          <w:lang w:val="en-US"/>
          <w:rPrChange w:id="149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150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• High quality </w:t>
      </w:r>
      <w:del w:id="151" w:author="Del Grosso Filippo (Student Eco16)" w:date="2019-04-26T16:54:00Z">
        <w:r w:rsidRPr="003179EB" w:rsidDel="00FE0BFB">
          <w:rPr>
            <w:color w:val="24292E"/>
            <w:lang w:val="en-US"/>
            <w:rPrChange w:id="152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>personalisable</w:delText>
        </w:r>
      </w:del>
      <w:ins w:id="153" w:author="Del Grosso Filippo (Student Eco16)" w:date="2019-04-26T16:54:00Z">
        <w:r w:rsidR="00FE0BFB">
          <w:rPr>
            <w:color w:val="24292E"/>
            <w:lang w:val="en-US"/>
          </w:rPr>
          <w:t>customized</w:t>
        </w:r>
      </w:ins>
      <w:r w:rsidRPr="003179EB">
        <w:rPr>
          <w:color w:val="24292E"/>
          <w:lang w:val="en-US"/>
          <w:rPrChange w:id="154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 3D prints of furniture </w:t>
      </w:r>
      <w:ins w:id="155" w:author="Del Grosso Filippo (Student Eco16)" w:date="2019-04-26T16:54:00Z">
        <w:r w:rsidR="00FE0BFB">
          <w:rPr>
            <w:color w:val="24292E"/>
            <w:lang w:val="en-US"/>
          </w:rPr>
          <w:t>/</w:t>
        </w:r>
      </w:ins>
      <w:del w:id="156" w:author="Del Grosso Filippo (Student Eco16)" w:date="2019-04-26T16:54:00Z">
        <w:r w:rsidRPr="003179EB" w:rsidDel="00FE0BFB">
          <w:rPr>
            <w:color w:val="24292E"/>
            <w:lang w:val="en-US"/>
            <w:rPrChange w:id="157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>|</w:delText>
        </w:r>
      </w:del>
      <w:r w:rsidRPr="003179EB">
        <w:rPr>
          <w:color w:val="24292E"/>
          <w:lang w:val="en-US"/>
          <w:rPrChange w:id="158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 objects</w:t>
      </w:r>
    </w:p>
    <w:p w14:paraId="0000002A" w14:textId="77777777" w:rsidR="007A25C7" w:rsidRPr="003179EB" w:rsidRDefault="003A1A73">
      <w:pPr>
        <w:rPr>
          <w:color w:val="24292E"/>
          <w:lang w:val="en-US"/>
          <w:rPrChange w:id="159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160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• IKEA effect </w:t>
      </w:r>
    </w:p>
    <w:p w14:paraId="0000002B" w14:textId="1E603104" w:rsidR="007A25C7" w:rsidRPr="003179EB" w:rsidDel="00094091" w:rsidRDefault="007A25C7">
      <w:pPr>
        <w:spacing w:after="240"/>
        <w:rPr>
          <w:del w:id="161" w:author="Del Grosso Filippo (Student Eco16)" w:date="2019-04-26T17:41:00Z"/>
          <w:color w:val="24292E"/>
          <w:lang w:val="en-US"/>
          <w:rPrChange w:id="162" w:author="Del Grosso Filippo (Student Eco16)" w:date="2019-04-26T16:32:00Z">
            <w:rPr>
              <w:del w:id="163" w:author="Del Grosso Filippo (Student Eco16)" w:date="2019-04-26T17:41:00Z"/>
              <w:color w:val="24292E"/>
              <w:sz w:val="21"/>
              <w:szCs w:val="21"/>
              <w:lang w:val="en-US"/>
            </w:rPr>
          </w:rPrChange>
        </w:rPr>
      </w:pPr>
    </w:p>
    <w:p w14:paraId="0000002C" w14:textId="5C90C915" w:rsidR="007A25C7" w:rsidRPr="003179EB" w:rsidDel="00BE3B95" w:rsidRDefault="003A1A73">
      <w:pPr>
        <w:spacing w:after="240"/>
        <w:rPr>
          <w:del w:id="164" w:author="Del Grosso Filippo (Student Eco16)" w:date="2019-04-26T17:57:00Z"/>
          <w:color w:val="24292E"/>
          <w:lang w:val="en-US"/>
          <w:rPrChange w:id="165" w:author="Del Grosso Filippo (Student Eco16)" w:date="2019-04-26T16:32:00Z">
            <w:rPr>
              <w:del w:id="166" w:author="Del Grosso Filippo (Student Eco16)" w:date="2019-04-26T17:57:00Z"/>
              <w:color w:val="24292E"/>
              <w:sz w:val="21"/>
              <w:szCs w:val="21"/>
              <w:lang w:val="en-US"/>
            </w:rPr>
          </w:rPrChange>
        </w:rPr>
      </w:pPr>
      <w:del w:id="167" w:author="Del Grosso Filippo (Student Eco16)" w:date="2019-04-26T17:41:00Z">
        <w:r w:rsidRPr="006F1729" w:rsidDel="00094091">
          <w:rPr>
            <w:lang w:val="en-US"/>
          </w:rPr>
          <w:br w:type="page"/>
        </w:r>
      </w:del>
    </w:p>
    <w:p w14:paraId="0000002D" w14:textId="397F0A3D" w:rsidR="007A25C7" w:rsidRPr="003179EB" w:rsidDel="00BE3B95" w:rsidRDefault="007A25C7">
      <w:pPr>
        <w:spacing w:after="240"/>
        <w:rPr>
          <w:del w:id="168" w:author="Del Grosso Filippo (Student Eco16)" w:date="2019-04-26T17:57:00Z"/>
          <w:b/>
          <w:color w:val="24292E"/>
          <w:lang w:val="en-US"/>
          <w:rPrChange w:id="169" w:author="Del Grosso Filippo (Student Eco16)" w:date="2019-04-26T16:32:00Z">
            <w:rPr>
              <w:del w:id="170" w:author="Del Grosso Filippo (Student Eco16)" w:date="2019-04-26T17:57:00Z"/>
              <w:b/>
              <w:color w:val="24292E"/>
              <w:sz w:val="21"/>
              <w:szCs w:val="21"/>
              <w:lang w:val="en-US"/>
            </w:rPr>
          </w:rPrChange>
        </w:rPr>
      </w:pPr>
    </w:p>
    <w:p w14:paraId="199180AD" w14:textId="77777777" w:rsidR="00BE3B95" w:rsidRDefault="00BE3B95">
      <w:pPr>
        <w:spacing w:after="240"/>
        <w:rPr>
          <w:ins w:id="171" w:author="Del Grosso Filippo (Student Eco16)" w:date="2019-04-26T17:57:00Z"/>
          <w:b/>
          <w:color w:val="24292E"/>
          <w:lang w:val="en-US"/>
        </w:rPr>
      </w:pPr>
    </w:p>
    <w:p w14:paraId="0000002E" w14:textId="59B8974E" w:rsidR="007A25C7" w:rsidRPr="003179EB" w:rsidRDefault="003A1A73">
      <w:pPr>
        <w:spacing w:after="240"/>
        <w:rPr>
          <w:b/>
          <w:color w:val="24292E"/>
          <w:lang w:val="en-US"/>
          <w:rPrChange w:id="172" w:author="Del Grosso Filippo (Student Eco16)" w:date="2019-04-26T16:32:00Z">
            <w:rPr>
              <w:b/>
              <w:color w:val="24292E"/>
              <w:sz w:val="21"/>
              <w:szCs w:val="21"/>
              <w:lang w:val="en-US"/>
            </w:rPr>
          </w:rPrChange>
        </w:rPr>
      </w:pPr>
      <w:r w:rsidRPr="003179EB">
        <w:rPr>
          <w:b/>
          <w:color w:val="24292E"/>
          <w:lang w:val="en-US"/>
          <w:rPrChange w:id="173" w:author="Del Grosso Filippo (Student Eco16)" w:date="2019-04-26T16:32:00Z">
            <w:rPr>
              <w:b/>
              <w:color w:val="24292E"/>
              <w:sz w:val="21"/>
              <w:szCs w:val="21"/>
              <w:lang w:val="en-US"/>
            </w:rPr>
          </w:rPrChange>
        </w:rPr>
        <w:t>Revenue Stream:</w:t>
      </w:r>
    </w:p>
    <w:p w14:paraId="0000002F" w14:textId="32A19232" w:rsidR="007A25C7" w:rsidRPr="003179EB" w:rsidDel="006B4A5E" w:rsidRDefault="003A1A73">
      <w:pPr>
        <w:rPr>
          <w:del w:id="174" w:author="Del Grosso Filippo (Student Eco16)" w:date="2019-04-26T17:01:00Z"/>
          <w:color w:val="24292E"/>
          <w:lang w:val="en-US"/>
          <w:rPrChange w:id="175" w:author="Del Grosso Filippo (Student Eco16)" w:date="2019-04-26T16:32:00Z">
            <w:rPr>
              <w:del w:id="176" w:author="Del Grosso Filippo (Student Eco16)" w:date="2019-04-26T17:01:00Z"/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177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• Commission based pay per product buy: </w:t>
      </w:r>
      <w:del w:id="178" w:author="Del Grosso Filippo (Student Eco16)" w:date="2019-04-26T17:44:00Z">
        <w:r w:rsidRPr="003179EB" w:rsidDel="00F72653">
          <w:rPr>
            <w:color w:val="24292E"/>
            <w:lang w:val="en-US"/>
            <w:rPrChange w:id="179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>15%</w:delText>
        </w:r>
      </w:del>
      <w:ins w:id="180" w:author="Del Grosso Filippo (Student Eco16)" w:date="2019-04-26T17:44:00Z">
        <w:r w:rsidR="00F72653">
          <w:rPr>
            <w:color w:val="24292E"/>
            <w:lang w:val="en-US"/>
          </w:rPr>
          <w:t>scalable commission fee based on agreed price</w:t>
        </w:r>
      </w:ins>
      <w:r w:rsidRPr="003179EB">
        <w:rPr>
          <w:color w:val="24292E"/>
          <w:lang w:val="en-US"/>
          <w:rPrChange w:id="181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 </w:t>
      </w:r>
    </w:p>
    <w:p w14:paraId="00000030" w14:textId="0B01E899" w:rsidR="007A25C7" w:rsidDel="00F72653" w:rsidRDefault="003A1A73" w:rsidP="00F72653">
      <w:pPr>
        <w:rPr>
          <w:del w:id="182" w:author="Del Grosso Filippo (Student Eco16)" w:date="2019-04-26T17:44:00Z"/>
          <w:color w:val="24292E"/>
          <w:lang w:val="en-US"/>
        </w:rPr>
      </w:pPr>
      <w:del w:id="183" w:author="Del Grosso Filippo (Student Eco16)" w:date="2019-04-26T17:44:00Z">
        <w:r w:rsidRPr="003179EB" w:rsidDel="00F72653">
          <w:rPr>
            <w:color w:val="24292E"/>
            <w:lang w:val="en-US"/>
            <w:rPrChange w:id="184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>(50:50 from designer and producer)</w:delText>
        </w:r>
      </w:del>
    </w:p>
    <w:p w14:paraId="6344EF46" w14:textId="77777777" w:rsidR="00F72653" w:rsidRPr="003179EB" w:rsidRDefault="00F72653" w:rsidP="006F1729">
      <w:pPr>
        <w:rPr>
          <w:ins w:id="185" w:author="Del Grosso Filippo (Student Eco16)" w:date="2019-04-26T17:44:00Z"/>
          <w:color w:val="24292E"/>
          <w:lang w:val="en-US"/>
          <w:rPrChange w:id="186" w:author="Del Grosso Filippo (Student Eco16)" w:date="2019-04-26T16:32:00Z">
            <w:rPr>
              <w:ins w:id="187" w:author="Del Grosso Filippo (Student Eco16)" w:date="2019-04-26T17:44:00Z"/>
              <w:color w:val="24292E"/>
              <w:sz w:val="14"/>
              <w:szCs w:val="14"/>
              <w:lang w:val="en-US"/>
            </w:rPr>
          </w:rPrChange>
        </w:rPr>
      </w:pPr>
    </w:p>
    <w:p w14:paraId="00000031" w14:textId="5DB0CA5D" w:rsidR="007A25C7" w:rsidRPr="003179EB" w:rsidDel="006B4A5E" w:rsidRDefault="003A1A73" w:rsidP="006F1729">
      <w:pPr>
        <w:rPr>
          <w:del w:id="188" w:author="Del Grosso Filippo (Student Eco16)" w:date="2019-04-26T17:01:00Z"/>
          <w:color w:val="24292E"/>
          <w:lang w:val="en-US"/>
          <w:rPrChange w:id="189" w:author="Del Grosso Filippo (Student Eco16)" w:date="2019-04-26T16:32:00Z">
            <w:rPr>
              <w:del w:id="190" w:author="Del Grosso Filippo (Student Eco16)" w:date="2019-04-26T17:01:00Z"/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191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• Subscription model: </w:t>
      </w:r>
      <w:ins w:id="192" w:author="Del Grosso Filippo (Student Eco16)" w:date="2019-04-26T17:01:00Z">
        <w:r w:rsidR="006B4A5E">
          <w:rPr>
            <w:color w:val="24292E"/>
            <w:lang w:val="en-US"/>
          </w:rPr>
          <w:t>“</w:t>
        </w:r>
      </w:ins>
      <w:del w:id="193" w:author="Del Grosso Filippo (Student Eco16)" w:date="2019-04-26T17:01:00Z">
        <w:r w:rsidRPr="003179EB" w:rsidDel="006B4A5E">
          <w:rPr>
            <w:color w:val="24292E"/>
            <w:lang w:val="en-US"/>
            <w:rPrChange w:id="194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>„</w:delText>
        </w:r>
      </w:del>
      <w:r w:rsidRPr="003179EB">
        <w:rPr>
          <w:color w:val="24292E"/>
          <w:lang w:val="en-US"/>
          <w:rPrChange w:id="195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Bas</w:t>
      </w:r>
      <w:ins w:id="196" w:author="Del Grosso Filippo (Student Eco16)" w:date="2019-04-26T17:01:00Z">
        <w:r w:rsidR="006B4A5E">
          <w:rPr>
            <w:color w:val="24292E"/>
            <w:lang w:val="en-US"/>
          </w:rPr>
          <w:t>ic</w:t>
        </w:r>
      </w:ins>
      <w:del w:id="197" w:author="Del Grosso Filippo (Student Eco16)" w:date="2019-04-26T17:01:00Z">
        <w:r w:rsidRPr="003179EB" w:rsidDel="006B4A5E">
          <w:rPr>
            <w:color w:val="24292E"/>
            <w:lang w:val="en-US"/>
            <w:rPrChange w:id="198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>is</w:delText>
        </w:r>
      </w:del>
      <w:r w:rsidRPr="003179EB">
        <w:rPr>
          <w:color w:val="24292E"/>
          <w:lang w:val="en-US"/>
          <w:rPrChange w:id="199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“ - Freemium, Auctions - Freemium (percentages from designer and producer), </w:t>
      </w:r>
    </w:p>
    <w:p w14:paraId="00000032" w14:textId="0DDCD7F4" w:rsidR="007A25C7" w:rsidRDefault="003A1A73" w:rsidP="00F72653">
      <w:pPr>
        <w:rPr>
          <w:ins w:id="200" w:author="Del Grosso Filippo (Student Eco16)" w:date="2019-04-26T17:49:00Z"/>
          <w:color w:val="24292E"/>
          <w:lang w:val="en-US"/>
        </w:rPr>
      </w:pPr>
      <w:del w:id="201" w:author="Del Grosso Filippo (Student Eco16)" w:date="2019-04-26T17:01:00Z">
        <w:r w:rsidRPr="003179EB" w:rsidDel="006B4A5E">
          <w:rPr>
            <w:color w:val="24292E"/>
            <w:lang w:val="en-US"/>
            <w:rPrChange w:id="202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>„</w:delText>
        </w:r>
      </w:del>
      <w:ins w:id="203" w:author="Del Grosso Filippo (Student Eco16)" w:date="2019-04-26T17:01:00Z">
        <w:r w:rsidR="006B4A5E">
          <w:rPr>
            <w:color w:val="24292E"/>
            <w:lang w:val="en-US"/>
          </w:rPr>
          <w:t>“</w:t>
        </w:r>
      </w:ins>
      <w:proofErr w:type="gramStart"/>
      <w:r w:rsidRPr="003179EB">
        <w:rPr>
          <w:color w:val="24292E"/>
          <w:lang w:val="en-US"/>
          <w:rPrChange w:id="204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Advanced“ -</w:t>
      </w:r>
      <w:proofErr w:type="gramEnd"/>
      <w:r w:rsidRPr="003179EB">
        <w:rPr>
          <w:color w:val="24292E"/>
          <w:lang w:val="en-US"/>
          <w:rPrChange w:id="205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 Pay-per-use</w:t>
      </w:r>
      <w:del w:id="206" w:author="Del Grosso Filippo (Student Eco16)" w:date="2019-04-26T17:49:00Z">
        <w:r w:rsidRPr="003179EB" w:rsidDel="00DA67B1">
          <w:rPr>
            <w:color w:val="24292E"/>
            <w:lang w:val="en-US"/>
            <w:rPrChange w:id="207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 xml:space="preserve"> </w:delText>
        </w:r>
      </w:del>
    </w:p>
    <w:p w14:paraId="6C55603D" w14:textId="3A9B6934" w:rsidR="00DA67B1" w:rsidRPr="003179EB" w:rsidRDefault="00DA67B1" w:rsidP="006F1729">
      <w:pPr>
        <w:rPr>
          <w:color w:val="24292E"/>
          <w:lang w:val="en-US"/>
          <w:rPrChange w:id="208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ins w:id="209" w:author="Del Grosso Filippo (Student Eco16)" w:date="2019-04-26T17:49:00Z">
        <w:r w:rsidRPr="00F62066">
          <w:rPr>
            <w:color w:val="24292E"/>
            <w:lang w:val="en-US"/>
          </w:rPr>
          <w:t xml:space="preserve">• </w:t>
        </w:r>
        <w:r>
          <w:rPr>
            <w:color w:val="24292E"/>
            <w:lang w:val="en-US"/>
          </w:rPr>
          <w:t>Advertising revenues from online contents, via internet and social media</w:t>
        </w:r>
      </w:ins>
    </w:p>
    <w:p w14:paraId="00000033" w14:textId="77777777" w:rsidR="007A25C7" w:rsidRPr="003179EB" w:rsidRDefault="007A25C7">
      <w:pPr>
        <w:spacing w:after="240"/>
        <w:rPr>
          <w:color w:val="24292E"/>
          <w:lang w:val="en-US"/>
          <w:rPrChange w:id="210" w:author="Del Grosso Filippo (Student Eco16)" w:date="2019-04-26T16:32:00Z">
            <w:rPr>
              <w:color w:val="24292E"/>
              <w:sz w:val="21"/>
              <w:szCs w:val="21"/>
              <w:lang w:val="en-US"/>
            </w:rPr>
          </w:rPrChange>
        </w:rPr>
      </w:pPr>
    </w:p>
    <w:p w14:paraId="00000034" w14:textId="77777777" w:rsidR="007A25C7" w:rsidRPr="003179EB" w:rsidRDefault="003A1A73">
      <w:pPr>
        <w:spacing w:after="240"/>
        <w:rPr>
          <w:b/>
          <w:color w:val="24292E"/>
          <w:lang w:val="en-US"/>
          <w:rPrChange w:id="211" w:author="Del Grosso Filippo (Student Eco16)" w:date="2019-04-26T16:32:00Z">
            <w:rPr>
              <w:b/>
              <w:color w:val="24292E"/>
              <w:sz w:val="21"/>
              <w:szCs w:val="21"/>
              <w:lang w:val="en-US"/>
            </w:rPr>
          </w:rPrChange>
        </w:rPr>
      </w:pPr>
      <w:r w:rsidRPr="003179EB">
        <w:rPr>
          <w:b/>
          <w:color w:val="24292E"/>
          <w:lang w:val="en-US"/>
          <w:rPrChange w:id="212" w:author="Del Grosso Filippo (Student Eco16)" w:date="2019-04-26T16:32:00Z">
            <w:rPr>
              <w:b/>
              <w:color w:val="24292E"/>
              <w:sz w:val="21"/>
              <w:szCs w:val="21"/>
              <w:lang w:val="en-US"/>
            </w:rPr>
          </w:rPrChange>
        </w:rPr>
        <w:t>Key Activities:</w:t>
      </w:r>
    </w:p>
    <w:p w14:paraId="00000035" w14:textId="77777777" w:rsidR="007A25C7" w:rsidRPr="003179EB" w:rsidRDefault="003A1A73">
      <w:pPr>
        <w:rPr>
          <w:color w:val="24292E"/>
          <w:lang w:val="en-US"/>
          <w:rPrChange w:id="213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214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• Networking with renowned designers and user community </w:t>
      </w:r>
    </w:p>
    <w:p w14:paraId="00000036" w14:textId="77777777" w:rsidR="007A25C7" w:rsidRPr="003179EB" w:rsidRDefault="003A1A73">
      <w:pPr>
        <w:rPr>
          <w:color w:val="24292E"/>
          <w:lang w:val="en-US"/>
          <w:rPrChange w:id="215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216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• Platform Management (Collecting Designs) </w:t>
      </w:r>
    </w:p>
    <w:p w14:paraId="00000037" w14:textId="77777777" w:rsidR="007A25C7" w:rsidRPr="003179EB" w:rsidRDefault="003A1A73">
      <w:pPr>
        <w:rPr>
          <w:color w:val="24292E"/>
          <w:lang w:val="en-US"/>
          <w:rPrChange w:id="217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218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• Community </w:t>
      </w:r>
    </w:p>
    <w:p w14:paraId="00000038" w14:textId="77777777" w:rsidR="007A25C7" w:rsidRPr="003179EB" w:rsidRDefault="003A1A73">
      <w:pPr>
        <w:rPr>
          <w:color w:val="24292E"/>
          <w:lang w:val="en-US"/>
          <w:rPrChange w:id="219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220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• Intellectual Property </w:t>
      </w:r>
    </w:p>
    <w:p w14:paraId="00000039" w14:textId="6259108D" w:rsidR="007A25C7" w:rsidRPr="003179EB" w:rsidRDefault="003A1A73">
      <w:pPr>
        <w:rPr>
          <w:color w:val="24292E"/>
          <w:lang w:val="en-US"/>
          <w:rPrChange w:id="221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222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• Marketing | PR</w:t>
      </w:r>
      <w:ins w:id="223" w:author="Del Grosso Filippo (Student Eco16)" w:date="2019-04-26T17:48:00Z">
        <w:r w:rsidR="00DA67B1">
          <w:rPr>
            <w:color w:val="24292E"/>
            <w:lang w:val="en-US"/>
          </w:rPr>
          <w:t xml:space="preserve"> </w:t>
        </w:r>
        <w:r w:rsidR="00DA67B1" w:rsidRPr="00F62066">
          <w:rPr>
            <w:color w:val="24292E"/>
            <w:lang w:val="en-US"/>
          </w:rPr>
          <w:t>|</w:t>
        </w:r>
        <w:r w:rsidR="00DA67B1">
          <w:rPr>
            <w:color w:val="24292E"/>
            <w:lang w:val="en-US"/>
          </w:rPr>
          <w:t xml:space="preserve"> Sales Activities</w:t>
        </w:r>
      </w:ins>
    </w:p>
    <w:p w14:paraId="0000003A" w14:textId="77777777" w:rsidR="007A25C7" w:rsidRPr="003179EB" w:rsidRDefault="003A1A73">
      <w:pPr>
        <w:rPr>
          <w:color w:val="24292E"/>
          <w:lang w:val="en-US"/>
          <w:rPrChange w:id="224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225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• Recommender Systems</w:t>
      </w:r>
    </w:p>
    <w:p w14:paraId="0000003B" w14:textId="77777777" w:rsidR="007A25C7" w:rsidRPr="003179EB" w:rsidRDefault="003A1A73">
      <w:pPr>
        <w:rPr>
          <w:color w:val="24292E"/>
          <w:lang w:val="en-US"/>
          <w:rPrChange w:id="226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227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 </w:t>
      </w:r>
    </w:p>
    <w:p w14:paraId="0000003C" w14:textId="77777777" w:rsidR="007A25C7" w:rsidRPr="003179EB" w:rsidRDefault="007A25C7">
      <w:pPr>
        <w:rPr>
          <w:color w:val="24292E"/>
          <w:lang w:val="en-US"/>
          <w:rPrChange w:id="228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</w:p>
    <w:p w14:paraId="0000003D" w14:textId="6E1C31EE" w:rsidR="007A25C7" w:rsidRPr="003179EB" w:rsidRDefault="003A1A73">
      <w:pPr>
        <w:spacing w:after="240"/>
        <w:rPr>
          <w:b/>
          <w:color w:val="24292E"/>
          <w:lang w:val="en-US"/>
          <w:rPrChange w:id="229" w:author="Del Grosso Filippo (Student Eco16)" w:date="2019-04-26T16:32:00Z">
            <w:rPr>
              <w:b/>
              <w:color w:val="24292E"/>
              <w:sz w:val="21"/>
              <w:szCs w:val="21"/>
              <w:lang w:val="en-US"/>
            </w:rPr>
          </w:rPrChange>
        </w:rPr>
      </w:pPr>
      <w:r w:rsidRPr="003179EB">
        <w:rPr>
          <w:b/>
          <w:color w:val="24292E"/>
          <w:lang w:val="en-US"/>
          <w:rPrChange w:id="230" w:author="Del Grosso Filippo (Student Eco16)" w:date="2019-04-26T16:32:00Z">
            <w:rPr>
              <w:b/>
              <w:color w:val="24292E"/>
              <w:sz w:val="21"/>
              <w:szCs w:val="21"/>
              <w:lang w:val="en-US"/>
            </w:rPr>
          </w:rPrChange>
        </w:rPr>
        <w:t>Key Resources:</w:t>
      </w:r>
      <w:ins w:id="231" w:author="Del Grosso Filippo (Student Eco16)" w:date="2019-04-26T17:28:00Z">
        <w:r w:rsidR="004C4DC6">
          <w:rPr>
            <w:b/>
            <w:color w:val="24292E"/>
            <w:lang w:val="en-US"/>
          </w:rPr>
          <w:t xml:space="preserve"> </w:t>
        </w:r>
      </w:ins>
    </w:p>
    <w:p w14:paraId="0000003E" w14:textId="52844102" w:rsidR="007A25C7" w:rsidDel="00283829" w:rsidRDefault="00283829">
      <w:pPr>
        <w:spacing w:after="240"/>
        <w:rPr>
          <w:del w:id="232" w:author="Del Grosso Filippo (Student Eco16)" w:date="2019-04-26T16:59:00Z"/>
          <w:color w:val="24292E"/>
          <w:lang w:val="en-US"/>
        </w:rPr>
      </w:pPr>
      <w:ins w:id="233" w:author="Del Grosso Filippo (Student Eco16)" w:date="2019-04-26T17:44:00Z">
        <w:r>
          <w:rPr>
            <w:color w:val="24292E"/>
            <w:lang w:val="en-US"/>
          </w:rPr>
          <w:t>IT Platform and online inter</w:t>
        </w:r>
      </w:ins>
      <w:ins w:id="234" w:author="Del Grosso Filippo (Student Eco16)" w:date="2019-04-26T17:45:00Z">
        <w:r>
          <w:rPr>
            <w:color w:val="24292E"/>
            <w:lang w:val="en-US"/>
          </w:rPr>
          <w:t>ne</w:t>
        </w:r>
      </w:ins>
      <w:ins w:id="235" w:author="Del Grosso Filippo (Student Eco16)" w:date="2019-04-26T17:44:00Z">
        <w:r>
          <w:rPr>
            <w:color w:val="24292E"/>
            <w:lang w:val="en-US"/>
          </w:rPr>
          <w:t>t site</w:t>
        </w:r>
      </w:ins>
      <w:del w:id="236" w:author="Del Grosso Filippo (Student Eco16)" w:date="2019-04-26T17:22:00Z">
        <w:r w:rsidR="003A1A73" w:rsidRPr="003179EB" w:rsidDel="00E13717">
          <w:rPr>
            <w:color w:val="24292E"/>
            <w:lang w:val="en-US"/>
            <w:rPrChange w:id="237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 xml:space="preserve">• Community of Designers </w:delText>
        </w:r>
      </w:del>
    </w:p>
    <w:p w14:paraId="72C98C8B" w14:textId="28CDA815" w:rsidR="00283829" w:rsidRDefault="00283829">
      <w:pPr>
        <w:rPr>
          <w:ins w:id="238" w:author="Del Grosso Filippo (Student Eco16)" w:date="2019-04-26T17:44:00Z"/>
          <w:color w:val="24292E"/>
          <w:lang w:val="en-US"/>
        </w:rPr>
      </w:pPr>
    </w:p>
    <w:p w14:paraId="74B5F269" w14:textId="04638E10" w:rsidR="00283829" w:rsidRDefault="00283829">
      <w:pPr>
        <w:rPr>
          <w:ins w:id="239" w:author="Del Grosso Filippo (Student Eco16)" w:date="2019-04-26T17:45:00Z"/>
          <w:color w:val="24292E"/>
          <w:lang w:val="en-US"/>
        </w:rPr>
      </w:pPr>
      <w:ins w:id="240" w:author="Del Grosso Filippo (Student Eco16)" w:date="2019-04-26T17:44:00Z">
        <w:r>
          <w:rPr>
            <w:color w:val="24292E"/>
            <w:lang w:val="en-US"/>
          </w:rPr>
          <w:t>Mobi</w:t>
        </w:r>
      </w:ins>
      <w:ins w:id="241" w:author="Del Grosso Filippo (Student Eco16)" w:date="2019-04-26T17:45:00Z">
        <w:r>
          <w:rPr>
            <w:color w:val="24292E"/>
            <w:lang w:val="en-US"/>
          </w:rPr>
          <w:t>le App (from 2021)</w:t>
        </w:r>
      </w:ins>
    </w:p>
    <w:p w14:paraId="0000003F" w14:textId="4B739654" w:rsidR="007A25C7" w:rsidDel="008D7470" w:rsidRDefault="003A1A73">
      <w:pPr>
        <w:spacing w:after="240"/>
        <w:rPr>
          <w:del w:id="242" w:author="Del Grosso Filippo (Student Eco16)" w:date="2019-04-26T17:22:00Z"/>
          <w:color w:val="24292E"/>
          <w:lang w:val="en-US"/>
        </w:rPr>
      </w:pPr>
      <w:del w:id="243" w:author="Del Grosso Filippo (Student Eco16)" w:date="2019-04-26T17:22:00Z">
        <w:r w:rsidRPr="003179EB" w:rsidDel="00E13717">
          <w:rPr>
            <w:color w:val="24292E"/>
            <w:lang w:val="en-US"/>
            <w:rPrChange w:id="244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>(CAD Data from Designer)</w:delText>
        </w:r>
      </w:del>
    </w:p>
    <w:p w14:paraId="2C5AF267" w14:textId="77777777" w:rsidR="008D7470" w:rsidRPr="003179EB" w:rsidRDefault="008D7470">
      <w:pPr>
        <w:rPr>
          <w:ins w:id="245" w:author="Del Grosso Filippo (Student Eco16)" w:date="2019-04-26T18:01:00Z"/>
          <w:color w:val="24292E"/>
          <w:lang w:val="en-US"/>
          <w:rPrChange w:id="246" w:author="Del Grosso Filippo (Student Eco16)" w:date="2019-04-26T16:32:00Z">
            <w:rPr>
              <w:ins w:id="247" w:author="Del Grosso Filippo (Student Eco16)" w:date="2019-04-26T18:01:00Z"/>
              <w:color w:val="24292E"/>
              <w:sz w:val="14"/>
              <w:szCs w:val="14"/>
              <w:lang w:val="en-US"/>
            </w:rPr>
          </w:rPrChange>
        </w:rPr>
      </w:pPr>
    </w:p>
    <w:p w14:paraId="00000040" w14:textId="67C97FC3" w:rsidR="007A25C7" w:rsidDel="008D7470" w:rsidRDefault="008D7470">
      <w:pPr>
        <w:spacing w:after="240"/>
        <w:rPr>
          <w:del w:id="248" w:author="Del Grosso Filippo (Student Eco16)" w:date="2019-04-26T17:22:00Z"/>
          <w:color w:val="24292E"/>
          <w:lang w:val="en-US"/>
        </w:rPr>
      </w:pPr>
      <w:ins w:id="249" w:author="Del Grosso Filippo (Student Eco16)" w:date="2019-04-26T18:01:00Z">
        <w:r>
          <w:rPr>
            <w:color w:val="24292E"/>
            <w:lang w:val="en-US"/>
          </w:rPr>
          <w:t>Outsource</w:t>
        </w:r>
      </w:ins>
      <w:ins w:id="250" w:author="Del Grosso Filippo (Student Eco16)" w:date="2019-04-26T18:05:00Z">
        <w:r>
          <w:rPr>
            <w:color w:val="24292E"/>
            <w:lang w:val="en-US"/>
          </w:rPr>
          <w:t>d accounting, IT, consulting professionals</w:t>
        </w:r>
      </w:ins>
      <w:del w:id="251" w:author="Del Grosso Filippo (Student Eco16)" w:date="2019-04-26T17:22:00Z">
        <w:r w:rsidR="003A1A73" w:rsidRPr="003179EB" w:rsidDel="00E13717">
          <w:rPr>
            <w:color w:val="24292E"/>
            <w:lang w:val="en-US"/>
            <w:rPrChange w:id="252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>• Network of Artisans | Producers,</w:delText>
        </w:r>
      </w:del>
    </w:p>
    <w:p w14:paraId="3837474A" w14:textId="3BB6A77E" w:rsidR="008D7470" w:rsidRDefault="008D7470">
      <w:pPr>
        <w:rPr>
          <w:ins w:id="253" w:author="Del Grosso Filippo (Student Eco16)" w:date="2019-04-26T18:05:00Z"/>
          <w:color w:val="24292E"/>
          <w:lang w:val="en-US"/>
        </w:rPr>
      </w:pPr>
    </w:p>
    <w:p w14:paraId="146FA02B" w14:textId="77777777" w:rsidR="008D7470" w:rsidRDefault="008D7470">
      <w:pPr>
        <w:rPr>
          <w:ins w:id="254" w:author="Del Grosso Filippo (Student Eco16)" w:date="2019-04-26T18:06:00Z"/>
          <w:color w:val="24292E"/>
          <w:lang w:val="en-US"/>
        </w:rPr>
      </w:pPr>
    </w:p>
    <w:p w14:paraId="69445CCB" w14:textId="2F561C0B" w:rsidR="008D7470" w:rsidRPr="003179EB" w:rsidRDefault="008D7470" w:rsidP="000D7E83">
      <w:pPr>
        <w:rPr>
          <w:ins w:id="255" w:author="Del Grosso Filippo (Student Eco16)" w:date="2019-04-26T18:05:00Z"/>
          <w:color w:val="24292E"/>
          <w:lang w:val="en-US"/>
          <w:rPrChange w:id="256" w:author="Del Grosso Filippo (Student Eco16)" w:date="2019-04-26T16:32:00Z">
            <w:rPr>
              <w:ins w:id="257" w:author="Del Grosso Filippo (Student Eco16)" w:date="2019-04-26T18:05:00Z"/>
              <w:color w:val="24292E"/>
              <w:sz w:val="14"/>
              <w:szCs w:val="14"/>
              <w:lang w:val="en-US"/>
            </w:rPr>
          </w:rPrChange>
        </w:rPr>
      </w:pPr>
      <w:ins w:id="258" w:author="Del Grosso Filippo (Student Eco16)" w:date="2019-04-26T18:05:00Z">
        <w:r>
          <w:rPr>
            <w:color w:val="24292E"/>
            <w:lang w:val="en-US"/>
          </w:rPr>
          <w:t>Network</w:t>
        </w:r>
      </w:ins>
      <w:ins w:id="259" w:author="Del Grosso Filippo (Student Eco16)" w:date="2019-04-26T18:06:00Z">
        <w:r>
          <w:rPr>
            <w:color w:val="24292E"/>
            <w:lang w:val="en-US"/>
          </w:rPr>
          <w:t xml:space="preserve"> </w:t>
        </w:r>
      </w:ins>
      <w:ins w:id="260" w:author="Del Grosso Filippo (Student Eco16)" w:date="2019-04-26T18:07:00Z">
        <w:r w:rsidR="000D7E83">
          <w:rPr>
            <w:color w:val="24292E"/>
            <w:lang w:val="en-US"/>
          </w:rPr>
          <w:t xml:space="preserve">of </w:t>
        </w:r>
        <w:r w:rsidR="000D7E83" w:rsidRPr="00F62066">
          <w:rPr>
            <w:color w:val="24292E"/>
            <w:lang w:val="en-US"/>
          </w:rPr>
          <w:t>Artisans | Producers</w:t>
        </w:r>
        <w:r w:rsidR="000D7E83">
          <w:rPr>
            <w:color w:val="24292E"/>
            <w:lang w:val="en-US"/>
          </w:rPr>
          <w:t xml:space="preserve"> </w:t>
        </w:r>
        <w:r w:rsidR="00502543">
          <w:rPr>
            <w:color w:val="24292E"/>
            <w:lang w:val="en-US"/>
          </w:rPr>
          <w:t xml:space="preserve">| </w:t>
        </w:r>
        <w:r w:rsidR="000D7E83" w:rsidRPr="00F62066">
          <w:rPr>
            <w:color w:val="24292E"/>
            <w:lang w:val="en-US"/>
          </w:rPr>
          <w:t>Clients</w:t>
        </w:r>
      </w:ins>
    </w:p>
    <w:p w14:paraId="00000041" w14:textId="2F084BA6" w:rsidR="007A25C7" w:rsidRPr="003179EB" w:rsidDel="00E13717" w:rsidRDefault="003A1A73">
      <w:pPr>
        <w:rPr>
          <w:del w:id="261" w:author="Del Grosso Filippo (Student Eco16)" w:date="2019-04-26T17:22:00Z"/>
          <w:color w:val="24292E"/>
          <w:lang w:val="en-US"/>
          <w:rPrChange w:id="262" w:author="Del Grosso Filippo (Student Eco16)" w:date="2019-04-26T16:32:00Z">
            <w:rPr>
              <w:del w:id="263" w:author="Del Grosso Filippo (Student Eco16)" w:date="2019-04-26T17:22:00Z"/>
              <w:color w:val="24292E"/>
              <w:sz w:val="14"/>
              <w:szCs w:val="14"/>
              <w:lang w:val="en-US"/>
            </w:rPr>
          </w:rPrChange>
        </w:rPr>
      </w:pPr>
      <w:del w:id="264" w:author="Del Grosso Filippo (Student Eco16)" w:date="2019-04-26T17:22:00Z">
        <w:r w:rsidRPr="003179EB" w:rsidDel="00E13717">
          <w:rPr>
            <w:color w:val="24292E"/>
            <w:lang w:val="en-US"/>
            <w:rPrChange w:id="265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>• Network of Clients</w:delText>
        </w:r>
      </w:del>
    </w:p>
    <w:p w14:paraId="00000042" w14:textId="0FA73BC2" w:rsidR="007A25C7" w:rsidRPr="003179EB" w:rsidDel="00E13717" w:rsidRDefault="003A1A73">
      <w:pPr>
        <w:rPr>
          <w:del w:id="266" w:author="Del Grosso Filippo (Student Eco16)" w:date="2019-04-26T17:22:00Z"/>
          <w:color w:val="24292E"/>
          <w:lang w:val="en-US"/>
          <w:rPrChange w:id="267" w:author="Del Grosso Filippo (Student Eco16)" w:date="2019-04-26T16:32:00Z">
            <w:rPr>
              <w:del w:id="268" w:author="Del Grosso Filippo (Student Eco16)" w:date="2019-04-26T17:22:00Z"/>
              <w:color w:val="24292E"/>
              <w:sz w:val="14"/>
              <w:szCs w:val="14"/>
              <w:lang w:val="en-US"/>
            </w:rPr>
          </w:rPrChange>
        </w:rPr>
      </w:pPr>
      <w:del w:id="269" w:author="Del Grosso Filippo (Student Eco16)" w:date="2019-04-26T17:22:00Z">
        <w:r w:rsidRPr="003179EB" w:rsidDel="00E13717">
          <w:rPr>
            <w:color w:val="24292E"/>
            <w:lang w:val="en-US"/>
            <w:rPrChange w:id="270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 xml:space="preserve">• Online Platform (IT) </w:delText>
        </w:r>
      </w:del>
    </w:p>
    <w:p w14:paraId="00000043" w14:textId="1DAC4B22" w:rsidR="007A25C7" w:rsidRPr="003179EB" w:rsidDel="006B4A5E" w:rsidRDefault="003A1A73">
      <w:pPr>
        <w:rPr>
          <w:del w:id="271" w:author="Del Grosso Filippo (Student Eco16)" w:date="2019-04-26T16:59:00Z"/>
          <w:color w:val="24292E"/>
          <w:lang w:val="en-US"/>
          <w:rPrChange w:id="272" w:author="Del Grosso Filippo (Student Eco16)" w:date="2019-04-26T16:32:00Z">
            <w:rPr>
              <w:del w:id="273" w:author="Del Grosso Filippo (Student Eco16)" w:date="2019-04-26T16:59:00Z"/>
              <w:color w:val="24292E"/>
              <w:sz w:val="14"/>
              <w:szCs w:val="14"/>
              <w:lang w:val="en-US"/>
            </w:rPr>
          </w:rPrChange>
        </w:rPr>
      </w:pPr>
      <w:del w:id="274" w:author="Del Grosso Filippo (Student Eco16)" w:date="2019-04-26T17:22:00Z">
        <w:r w:rsidRPr="003179EB" w:rsidDel="00E13717">
          <w:rPr>
            <w:color w:val="24292E"/>
            <w:lang w:val="en-US"/>
            <w:rPrChange w:id="275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>• Intellectual Property contracts</w:delText>
        </w:r>
      </w:del>
    </w:p>
    <w:p w14:paraId="00000044" w14:textId="45B59AFF" w:rsidR="007A25C7" w:rsidRPr="003179EB" w:rsidDel="006B4A5E" w:rsidRDefault="003A1A73">
      <w:pPr>
        <w:rPr>
          <w:del w:id="276" w:author="Del Grosso Filippo (Student Eco16)" w:date="2019-04-26T17:00:00Z"/>
          <w:color w:val="24292E"/>
          <w:lang w:val="en-US"/>
          <w:rPrChange w:id="277" w:author="Del Grosso Filippo (Student Eco16)" w:date="2019-04-26T16:32:00Z">
            <w:rPr>
              <w:del w:id="278" w:author="Del Grosso Filippo (Student Eco16)" w:date="2019-04-26T17:00:00Z"/>
              <w:color w:val="24292E"/>
              <w:sz w:val="14"/>
              <w:szCs w:val="14"/>
              <w:lang w:val="en-US"/>
            </w:rPr>
          </w:rPrChange>
        </w:rPr>
      </w:pPr>
      <w:del w:id="279" w:author="Del Grosso Filippo (Student Eco16)" w:date="2019-04-26T17:22:00Z">
        <w:r w:rsidRPr="003179EB" w:rsidDel="00E13717">
          <w:rPr>
            <w:color w:val="24292E"/>
            <w:lang w:val="en-US"/>
            <w:rPrChange w:id="280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>(Patent Attorney)</w:delText>
        </w:r>
      </w:del>
      <w:del w:id="281" w:author="Del Grosso Filippo (Student Eco16)" w:date="2019-04-26T17:00:00Z">
        <w:r w:rsidRPr="003179EB" w:rsidDel="006B4A5E">
          <w:rPr>
            <w:color w:val="24292E"/>
            <w:lang w:val="en-US"/>
            <w:rPrChange w:id="282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 xml:space="preserve"> </w:delText>
        </w:r>
      </w:del>
    </w:p>
    <w:p w14:paraId="00000045" w14:textId="77777777" w:rsidR="007A25C7" w:rsidRPr="003179EB" w:rsidRDefault="007A25C7">
      <w:pPr>
        <w:spacing w:after="240"/>
        <w:rPr>
          <w:color w:val="24292E"/>
          <w:lang w:val="en-US"/>
          <w:rPrChange w:id="283" w:author="Del Grosso Filippo (Student Eco16)" w:date="2019-04-26T16:32:00Z">
            <w:rPr>
              <w:color w:val="24292E"/>
              <w:sz w:val="21"/>
              <w:szCs w:val="21"/>
              <w:lang w:val="en-US"/>
            </w:rPr>
          </w:rPrChange>
        </w:rPr>
      </w:pPr>
    </w:p>
    <w:p w14:paraId="00000046" w14:textId="77777777" w:rsidR="007A25C7" w:rsidRPr="003179EB" w:rsidRDefault="003A1A73">
      <w:pPr>
        <w:spacing w:after="240"/>
        <w:rPr>
          <w:b/>
          <w:color w:val="24292E"/>
          <w:lang w:val="en-US"/>
          <w:rPrChange w:id="284" w:author="Del Grosso Filippo (Student Eco16)" w:date="2019-04-26T16:32:00Z">
            <w:rPr>
              <w:b/>
              <w:color w:val="24292E"/>
              <w:sz w:val="21"/>
              <w:szCs w:val="21"/>
              <w:lang w:val="en-US"/>
            </w:rPr>
          </w:rPrChange>
        </w:rPr>
      </w:pPr>
      <w:r w:rsidRPr="003179EB">
        <w:rPr>
          <w:b/>
          <w:color w:val="24292E"/>
          <w:lang w:val="en-US"/>
          <w:rPrChange w:id="285" w:author="Del Grosso Filippo (Student Eco16)" w:date="2019-04-26T16:32:00Z">
            <w:rPr>
              <w:b/>
              <w:color w:val="24292E"/>
              <w:sz w:val="21"/>
              <w:szCs w:val="21"/>
              <w:lang w:val="en-US"/>
            </w:rPr>
          </w:rPrChange>
        </w:rPr>
        <w:t>Key Partners:</w:t>
      </w:r>
    </w:p>
    <w:p w14:paraId="2D5A3CB2" w14:textId="77777777" w:rsidR="00E13717" w:rsidRPr="00F62066" w:rsidRDefault="00E13717" w:rsidP="00E13717">
      <w:pPr>
        <w:rPr>
          <w:ins w:id="286" w:author="Del Grosso Filippo (Student Eco16)" w:date="2019-04-26T17:22:00Z"/>
          <w:color w:val="24292E"/>
          <w:lang w:val="en-US"/>
        </w:rPr>
      </w:pPr>
      <w:ins w:id="287" w:author="Del Grosso Filippo (Student Eco16)" w:date="2019-04-26T17:22:00Z">
        <w:r w:rsidRPr="00F62066">
          <w:rPr>
            <w:color w:val="24292E"/>
            <w:lang w:val="en-US"/>
          </w:rPr>
          <w:t>• Community of Designers (CAD Data from Designer)</w:t>
        </w:r>
      </w:ins>
    </w:p>
    <w:p w14:paraId="79D735A7" w14:textId="77777777" w:rsidR="00E13717" w:rsidRPr="00F62066" w:rsidRDefault="00E13717" w:rsidP="00E13717">
      <w:pPr>
        <w:rPr>
          <w:ins w:id="288" w:author="Del Grosso Filippo (Student Eco16)" w:date="2019-04-26T17:22:00Z"/>
          <w:color w:val="24292E"/>
          <w:lang w:val="en-US"/>
        </w:rPr>
      </w:pPr>
      <w:ins w:id="289" w:author="Del Grosso Filippo (Student Eco16)" w:date="2019-04-26T17:22:00Z">
        <w:r w:rsidRPr="00F62066">
          <w:rPr>
            <w:color w:val="24292E"/>
            <w:lang w:val="en-US"/>
          </w:rPr>
          <w:t>• Network of Artisans | Producers,</w:t>
        </w:r>
      </w:ins>
    </w:p>
    <w:p w14:paraId="50324253" w14:textId="77777777" w:rsidR="00E13717" w:rsidRPr="00F62066" w:rsidRDefault="00E13717" w:rsidP="00E13717">
      <w:pPr>
        <w:rPr>
          <w:ins w:id="290" w:author="Del Grosso Filippo (Student Eco16)" w:date="2019-04-26T17:22:00Z"/>
          <w:color w:val="24292E"/>
          <w:lang w:val="en-US"/>
        </w:rPr>
      </w:pPr>
      <w:ins w:id="291" w:author="Del Grosso Filippo (Student Eco16)" w:date="2019-04-26T17:22:00Z">
        <w:r w:rsidRPr="00F62066">
          <w:rPr>
            <w:color w:val="24292E"/>
            <w:lang w:val="en-US"/>
          </w:rPr>
          <w:t>• Network of Clients</w:t>
        </w:r>
      </w:ins>
    </w:p>
    <w:p w14:paraId="0667E1EE" w14:textId="4AB465AE" w:rsidR="00E13717" w:rsidRDefault="00E13717" w:rsidP="00E13717">
      <w:pPr>
        <w:rPr>
          <w:ins w:id="292" w:author="Del Grosso Filippo (Student Eco16)" w:date="2019-04-26T17:22:00Z"/>
          <w:color w:val="24292E"/>
          <w:lang w:val="en-US"/>
        </w:rPr>
      </w:pPr>
      <w:ins w:id="293" w:author="Del Grosso Filippo (Student Eco16)" w:date="2019-04-26T17:22:00Z">
        <w:r w:rsidRPr="00F62066">
          <w:rPr>
            <w:color w:val="24292E"/>
            <w:lang w:val="en-US"/>
          </w:rPr>
          <w:t>• Intellectual Property contracts</w:t>
        </w:r>
      </w:ins>
      <w:ins w:id="294" w:author="Del Grosso Filippo (Student Eco16)" w:date="2019-04-26T17:28:00Z">
        <w:r w:rsidR="004C4DC6">
          <w:rPr>
            <w:color w:val="24292E"/>
            <w:lang w:val="en-US"/>
          </w:rPr>
          <w:t xml:space="preserve"> </w:t>
        </w:r>
      </w:ins>
      <w:ins w:id="295" w:author="Del Grosso Filippo (Student Eco16)" w:date="2019-04-26T17:22:00Z">
        <w:r w:rsidRPr="00F62066">
          <w:rPr>
            <w:color w:val="24292E"/>
            <w:lang w:val="en-US"/>
          </w:rPr>
          <w:t>(Patent Attorney)</w:t>
        </w:r>
      </w:ins>
    </w:p>
    <w:p w14:paraId="00000047" w14:textId="5A5315D7" w:rsidR="007A25C7" w:rsidRPr="003179EB" w:rsidDel="00E13717" w:rsidRDefault="003A1A73">
      <w:pPr>
        <w:rPr>
          <w:del w:id="296" w:author="Del Grosso Filippo (Student Eco16)" w:date="2019-04-26T17:22:00Z"/>
          <w:color w:val="24292E"/>
          <w:lang w:val="en-US"/>
          <w:rPrChange w:id="297" w:author="Del Grosso Filippo (Student Eco16)" w:date="2019-04-26T16:32:00Z">
            <w:rPr>
              <w:del w:id="298" w:author="Del Grosso Filippo (Student Eco16)" w:date="2019-04-26T17:22:00Z"/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299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• Strategic Alliances: </w:t>
      </w:r>
    </w:p>
    <w:p w14:paraId="00000048" w14:textId="080A5F8F" w:rsidR="007A25C7" w:rsidRPr="003179EB" w:rsidDel="00E13717" w:rsidRDefault="003A1A73">
      <w:pPr>
        <w:rPr>
          <w:del w:id="300" w:author="Del Grosso Filippo (Student Eco16)" w:date="2019-04-26T17:23:00Z"/>
          <w:color w:val="24292E"/>
          <w:lang w:val="en-US"/>
          <w:rPrChange w:id="301" w:author="Del Grosso Filippo (Student Eco16)" w:date="2019-04-26T16:32:00Z">
            <w:rPr>
              <w:del w:id="302" w:author="Del Grosso Filippo (Student Eco16)" w:date="2019-04-26T17:23:00Z"/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303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Designers and </w:t>
      </w:r>
    </w:p>
    <w:p w14:paraId="00000049" w14:textId="77777777" w:rsidR="007A25C7" w:rsidRPr="003179EB" w:rsidRDefault="003A1A73">
      <w:pPr>
        <w:rPr>
          <w:color w:val="24292E"/>
          <w:lang w:val="en-US"/>
          <w:rPrChange w:id="304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305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Producers | Investors</w:t>
      </w:r>
    </w:p>
    <w:p w14:paraId="0000004A" w14:textId="0165633D" w:rsidR="007A25C7" w:rsidRPr="003179EB" w:rsidDel="001B13FB" w:rsidRDefault="007A25C7">
      <w:pPr>
        <w:rPr>
          <w:del w:id="306" w:author="Del Grosso Filippo (Student Eco16)" w:date="2019-04-26T17:48:00Z"/>
          <w:color w:val="24292E"/>
          <w:lang w:val="en-US"/>
          <w:rPrChange w:id="307" w:author="Del Grosso Filippo (Student Eco16)" w:date="2019-04-26T16:32:00Z">
            <w:rPr>
              <w:del w:id="308" w:author="Del Grosso Filippo (Student Eco16)" w:date="2019-04-26T17:48:00Z"/>
              <w:color w:val="24292E"/>
              <w:sz w:val="14"/>
              <w:szCs w:val="14"/>
              <w:lang w:val="en-US"/>
            </w:rPr>
          </w:rPrChange>
        </w:rPr>
      </w:pPr>
    </w:p>
    <w:p w14:paraId="0000004B" w14:textId="735DBCAD" w:rsidR="007A25C7" w:rsidRPr="003179EB" w:rsidDel="00E13717" w:rsidRDefault="003A1A73">
      <w:pPr>
        <w:rPr>
          <w:del w:id="309" w:author="Del Grosso Filippo (Student Eco16)" w:date="2019-04-26T17:23:00Z"/>
          <w:color w:val="24292E"/>
          <w:lang w:val="en-US"/>
          <w:rPrChange w:id="310" w:author="Del Grosso Filippo (Student Eco16)" w:date="2019-04-26T16:32:00Z">
            <w:rPr>
              <w:del w:id="311" w:author="Del Grosso Filippo (Student Eco16)" w:date="2019-04-26T17:23:00Z"/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312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• Collab</w:t>
      </w:r>
      <w:ins w:id="313" w:author="Del Grosso Filippo (Student Eco16)" w:date="2019-04-26T17:27:00Z">
        <w:r w:rsidR="004C4DC6">
          <w:rPr>
            <w:color w:val="24292E"/>
            <w:lang w:val="en-US"/>
          </w:rPr>
          <w:t>orator</w:t>
        </w:r>
      </w:ins>
      <w:r w:rsidRPr="003179EB">
        <w:rPr>
          <w:color w:val="24292E"/>
          <w:lang w:val="en-US"/>
          <w:rPrChange w:id="314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s: </w:t>
      </w:r>
    </w:p>
    <w:p w14:paraId="0000004C" w14:textId="5FE78452" w:rsidR="007A25C7" w:rsidRPr="003179EB" w:rsidDel="00E13717" w:rsidRDefault="003A1A73">
      <w:pPr>
        <w:rPr>
          <w:del w:id="315" w:author="Del Grosso Filippo (Student Eco16)" w:date="2019-04-26T17:23:00Z"/>
          <w:color w:val="24292E"/>
          <w:lang w:val="en-US"/>
          <w:rPrChange w:id="316" w:author="Del Grosso Filippo (Student Eco16)" w:date="2019-04-26T16:32:00Z">
            <w:rPr>
              <w:del w:id="317" w:author="Del Grosso Filippo (Student Eco16)" w:date="2019-04-26T17:23:00Z"/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318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Influencers, </w:t>
      </w:r>
    </w:p>
    <w:p w14:paraId="0000004D" w14:textId="702782DB" w:rsidR="007A25C7" w:rsidRPr="003179EB" w:rsidDel="00E13717" w:rsidRDefault="003A1A73">
      <w:pPr>
        <w:rPr>
          <w:del w:id="319" w:author="Del Grosso Filippo (Student Eco16)" w:date="2019-04-26T17:23:00Z"/>
          <w:color w:val="24292E"/>
          <w:lang w:val="en-US"/>
          <w:rPrChange w:id="320" w:author="Del Grosso Filippo (Student Eco16)" w:date="2019-04-26T16:32:00Z">
            <w:rPr>
              <w:del w:id="321" w:author="Del Grosso Filippo (Student Eco16)" w:date="2019-04-26T17:23:00Z"/>
              <w:color w:val="24292E"/>
              <w:sz w:val="14"/>
              <w:szCs w:val="14"/>
              <w:lang w:val="en-US"/>
            </w:rPr>
          </w:rPrChange>
        </w:rPr>
      </w:pPr>
      <w:proofErr w:type="gramStart"/>
      <w:r w:rsidRPr="003179EB">
        <w:rPr>
          <w:color w:val="24292E"/>
          <w:lang w:val="en-US"/>
          <w:rPrChange w:id="322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Companies </w:t>
      </w:r>
      <w:ins w:id="323" w:author="Del Grosso Filippo (Student Eco16)" w:date="2019-04-26T17:23:00Z">
        <w:r w:rsidR="00E13717">
          <w:rPr>
            <w:color w:val="24292E"/>
            <w:lang w:val="en-US"/>
          </w:rPr>
          <w:t>,</w:t>
        </w:r>
        <w:proofErr w:type="gramEnd"/>
        <w:r w:rsidR="00E13717">
          <w:rPr>
            <w:color w:val="24292E"/>
            <w:lang w:val="en-US"/>
          </w:rPr>
          <w:t xml:space="preserve"> </w:t>
        </w:r>
      </w:ins>
    </w:p>
    <w:p w14:paraId="0000004E" w14:textId="77777777" w:rsidR="007A25C7" w:rsidRPr="003179EB" w:rsidRDefault="003A1A73">
      <w:pPr>
        <w:rPr>
          <w:color w:val="24292E"/>
          <w:lang w:val="en-US"/>
          <w:rPrChange w:id="324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325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Hotels</w:t>
      </w:r>
    </w:p>
    <w:p w14:paraId="0000004F" w14:textId="7FCFB376" w:rsidR="007A25C7" w:rsidRPr="003179EB" w:rsidDel="001B13FB" w:rsidRDefault="003A1A73">
      <w:pPr>
        <w:rPr>
          <w:del w:id="326" w:author="Del Grosso Filippo (Student Eco16)" w:date="2019-04-26T17:48:00Z"/>
          <w:color w:val="24292E"/>
          <w:lang w:val="en-US"/>
          <w:rPrChange w:id="327" w:author="Del Grosso Filippo (Student Eco16)" w:date="2019-04-26T16:32:00Z">
            <w:rPr>
              <w:del w:id="328" w:author="Del Grosso Filippo (Student Eco16)" w:date="2019-04-26T17:48:00Z"/>
              <w:color w:val="24292E"/>
              <w:sz w:val="14"/>
              <w:szCs w:val="14"/>
              <w:lang w:val="en-US"/>
            </w:rPr>
          </w:rPrChange>
        </w:rPr>
      </w:pPr>
      <w:del w:id="329" w:author="Del Grosso Filippo (Student Eco16)" w:date="2019-04-26T17:48:00Z">
        <w:r w:rsidRPr="003179EB" w:rsidDel="001B13FB">
          <w:rPr>
            <w:color w:val="24292E"/>
            <w:lang w:val="en-US"/>
            <w:rPrChange w:id="330" w:author="Del Grosso Filippo (Student Eco16)" w:date="2019-04-26T16:32:00Z">
              <w:rPr>
                <w:color w:val="24292E"/>
                <w:sz w:val="14"/>
                <w:szCs w:val="14"/>
                <w:lang w:val="en-US"/>
              </w:rPr>
            </w:rPrChange>
          </w:rPr>
          <w:delText xml:space="preserve"> </w:delText>
        </w:r>
      </w:del>
    </w:p>
    <w:p w14:paraId="00000050" w14:textId="77777777" w:rsidR="007A25C7" w:rsidRPr="003179EB" w:rsidRDefault="003A1A73">
      <w:pPr>
        <w:rPr>
          <w:color w:val="24292E"/>
          <w:lang w:val="en-US"/>
          <w:rPrChange w:id="331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332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• Universities which need up-to-date market and technical progress knowledge</w:t>
      </w:r>
    </w:p>
    <w:p w14:paraId="00000051" w14:textId="5E24BA27" w:rsidR="007A25C7" w:rsidRPr="003179EB" w:rsidDel="001B13FB" w:rsidRDefault="007A25C7">
      <w:pPr>
        <w:rPr>
          <w:del w:id="333" w:author="Del Grosso Filippo (Student Eco16)" w:date="2019-04-26T17:48:00Z"/>
          <w:color w:val="24292E"/>
          <w:lang w:val="en-US"/>
          <w:rPrChange w:id="334" w:author="Del Grosso Filippo (Student Eco16)" w:date="2019-04-26T16:32:00Z">
            <w:rPr>
              <w:del w:id="335" w:author="Del Grosso Filippo (Student Eco16)" w:date="2019-04-26T17:48:00Z"/>
              <w:color w:val="24292E"/>
              <w:sz w:val="14"/>
              <w:szCs w:val="14"/>
              <w:lang w:val="en-US"/>
            </w:rPr>
          </w:rPrChange>
        </w:rPr>
      </w:pPr>
    </w:p>
    <w:p w14:paraId="00000052" w14:textId="418B8F02" w:rsidR="007A25C7" w:rsidRPr="003179EB" w:rsidRDefault="003A1A73">
      <w:pPr>
        <w:rPr>
          <w:color w:val="24292E"/>
          <w:lang w:val="en-US"/>
          <w:rPrChange w:id="336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337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• </w:t>
      </w:r>
      <w:ins w:id="338" w:author="Del Grosso Filippo (Student Eco16)" w:date="2019-04-26T17:00:00Z">
        <w:r w:rsidR="006B4A5E">
          <w:rPr>
            <w:color w:val="24292E"/>
            <w:lang w:val="en-US"/>
          </w:rPr>
          <w:t xml:space="preserve">Online </w:t>
        </w:r>
      </w:ins>
      <w:r w:rsidRPr="003179EB">
        <w:rPr>
          <w:color w:val="24292E"/>
          <w:lang w:val="en-US"/>
          <w:rPrChange w:id="339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Payment system providers </w:t>
      </w:r>
    </w:p>
    <w:p w14:paraId="00000053" w14:textId="77777777" w:rsidR="007A25C7" w:rsidRPr="00D95F56" w:rsidRDefault="007A25C7">
      <w:pPr>
        <w:rPr>
          <w:color w:val="24292E"/>
          <w:lang w:val="it-IT"/>
          <w:rPrChange w:id="340" w:author="Filippo Del Grosso" w:date="2019-04-27T14:02:00Z">
            <w:rPr>
              <w:color w:val="24292E"/>
              <w:sz w:val="14"/>
              <w:szCs w:val="14"/>
              <w:lang w:val="en-US"/>
            </w:rPr>
          </w:rPrChange>
        </w:rPr>
      </w:pPr>
    </w:p>
    <w:p w14:paraId="00000054" w14:textId="157E99EE" w:rsidR="007A25C7" w:rsidRPr="00D95F56" w:rsidRDefault="007A25C7">
      <w:pPr>
        <w:rPr>
          <w:ins w:id="341" w:author="Del Grosso Filippo (Student Eco16)" w:date="2019-04-26T18:07:00Z"/>
          <w:color w:val="24292E"/>
          <w:lang w:val="it-IT"/>
          <w:rPrChange w:id="342" w:author="Filippo Del Grosso" w:date="2019-04-27T14:02:00Z">
            <w:rPr>
              <w:ins w:id="343" w:author="Del Grosso Filippo (Student Eco16)" w:date="2019-04-26T18:07:00Z"/>
              <w:color w:val="24292E"/>
              <w:lang w:val="en-US"/>
            </w:rPr>
          </w:rPrChange>
        </w:rPr>
      </w:pPr>
    </w:p>
    <w:p w14:paraId="34E40153" w14:textId="77777777" w:rsidR="00502543" w:rsidRPr="00D95F56" w:rsidRDefault="00502543">
      <w:pPr>
        <w:rPr>
          <w:color w:val="24292E"/>
          <w:lang w:val="it-IT"/>
          <w:rPrChange w:id="344" w:author="Filippo Del Grosso" w:date="2019-04-27T14:02:00Z">
            <w:rPr>
              <w:color w:val="24292E"/>
              <w:sz w:val="14"/>
              <w:szCs w:val="14"/>
              <w:lang w:val="en-US"/>
            </w:rPr>
          </w:rPrChange>
        </w:rPr>
      </w:pPr>
    </w:p>
    <w:p w14:paraId="00000055" w14:textId="77777777" w:rsidR="007A25C7" w:rsidRPr="003179EB" w:rsidRDefault="003A1A73">
      <w:pPr>
        <w:rPr>
          <w:b/>
          <w:color w:val="24292E"/>
          <w:lang w:val="en-US"/>
          <w:rPrChange w:id="345" w:author="Del Grosso Filippo (Student Eco16)" w:date="2019-04-26T16:32:00Z">
            <w:rPr>
              <w:b/>
              <w:color w:val="24292E"/>
              <w:sz w:val="21"/>
              <w:szCs w:val="21"/>
              <w:lang w:val="en-US"/>
            </w:rPr>
          </w:rPrChange>
        </w:rPr>
      </w:pPr>
      <w:r w:rsidRPr="003179EB">
        <w:rPr>
          <w:b/>
          <w:color w:val="24292E"/>
          <w:lang w:val="en-US"/>
          <w:rPrChange w:id="346" w:author="Del Grosso Filippo (Student Eco16)" w:date="2019-04-26T16:32:00Z">
            <w:rPr>
              <w:b/>
              <w:color w:val="24292E"/>
              <w:sz w:val="21"/>
              <w:szCs w:val="21"/>
              <w:lang w:val="en-US"/>
            </w:rPr>
          </w:rPrChange>
        </w:rPr>
        <w:lastRenderedPageBreak/>
        <w:t>Cost Structure:</w:t>
      </w:r>
    </w:p>
    <w:p w14:paraId="00000056" w14:textId="77777777" w:rsidR="007A25C7" w:rsidRPr="003179EB" w:rsidRDefault="007A25C7">
      <w:pPr>
        <w:rPr>
          <w:b/>
          <w:color w:val="24292E"/>
          <w:lang w:val="en-US"/>
          <w:rPrChange w:id="347" w:author="Del Grosso Filippo (Student Eco16)" w:date="2019-04-26T16:32:00Z">
            <w:rPr>
              <w:b/>
              <w:color w:val="24292E"/>
              <w:sz w:val="21"/>
              <w:szCs w:val="21"/>
              <w:lang w:val="en-US"/>
            </w:rPr>
          </w:rPrChange>
        </w:rPr>
      </w:pPr>
    </w:p>
    <w:p w14:paraId="00000057" w14:textId="5DC59EAE" w:rsidR="007A25C7" w:rsidRPr="003179EB" w:rsidRDefault="003A1A73">
      <w:pPr>
        <w:rPr>
          <w:color w:val="24292E"/>
          <w:lang w:val="en-US"/>
          <w:rPrChange w:id="348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349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• Marketing | PR</w:t>
      </w:r>
      <w:ins w:id="350" w:author="Del Grosso Filippo (Student Eco16)" w:date="2019-04-26T17:48:00Z">
        <w:r w:rsidR="001B13FB">
          <w:rPr>
            <w:color w:val="24292E"/>
            <w:lang w:val="en-US"/>
          </w:rPr>
          <w:t xml:space="preserve"> </w:t>
        </w:r>
        <w:r w:rsidR="001B13FB" w:rsidRPr="00F62066">
          <w:rPr>
            <w:color w:val="24292E"/>
            <w:lang w:val="en-US"/>
          </w:rPr>
          <w:t>|</w:t>
        </w:r>
        <w:r w:rsidR="001B13FB">
          <w:rPr>
            <w:color w:val="24292E"/>
            <w:lang w:val="en-US"/>
          </w:rPr>
          <w:t xml:space="preserve"> Sales Activities</w:t>
        </w:r>
      </w:ins>
    </w:p>
    <w:p w14:paraId="00000058" w14:textId="77777777" w:rsidR="007A25C7" w:rsidRPr="003179EB" w:rsidRDefault="003A1A73">
      <w:pPr>
        <w:rPr>
          <w:color w:val="24292E"/>
          <w:lang w:val="en-US"/>
          <w:rPrChange w:id="351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352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• Human resources</w:t>
      </w:r>
    </w:p>
    <w:p w14:paraId="00000059" w14:textId="77777777" w:rsidR="007A25C7" w:rsidRPr="003179EB" w:rsidRDefault="003A1A73">
      <w:pPr>
        <w:rPr>
          <w:color w:val="24292E"/>
          <w:lang w:val="en-US"/>
          <w:rPrChange w:id="353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354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• Community Building </w:t>
      </w:r>
    </w:p>
    <w:p w14:paraId="0000005A" w14:textId="24B55748" w:rsidR="007A25C7" w:rsidRPr="003179EB" w:rsidRDefault="003A1A73">
      <w:pPr>
        <w:rPr>
          <w:color w:val="24292E"/>
          <w:lang w:val="en-US"/>
          <w:rPrChange w:id="355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</w:pPr>
      <w:r w:rsidRPr="003179EB">
        <w:rPr>
          <w:color w:val="24292E"/>
          <w:lang w:val="en-US"/>
          <w:rPrChange w:id="356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• Costs </w:t>
      </w:r>
      <w:ins w:id="357" w:author="Del Grosso Filippo (Student Eco16)" w:date="2019-04-26T17:47:00Z">
        <w:r w:rsidR="001B13FB">
          <w:rPr>
            <w:color w:val="24292E"/>
            <w:lang w:val="en-US"/>
          </w:rPr>
          <w:t xml:space="preserve">and maintenance </w:t>
        </w:r>
      </w:ins>
      <w:r w:rsidRPr="003179EB">
        <w:rPr>
          <w:color w:val="24292E"/>
          <w:lang w:val="en-US"/>
          <w:rPrChange w:id="358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 xml:space="preserve">of domain | website </w:t>
      </w:r>
      <w:ins w:id="359" w:author="Del Grosso Filippo (Student Eco16)" w:date="2019-04-26T17:47:00Z">
        <w:r w:rsidR="001B13FB" w:rsidRPr="00F62066">
          <w:rPr>
            <w:color w:val="24292E"/>
            <w:lang w:val="en-US"/>
          </w:rPr>
          <w:t>|</w:t>
        </w:r>
        <w:r w:rsidR="001B13FB">
          <w:rPr>
            <w:color w:val="24292E"/>
            <w:lang w:val="en-US"/>
          </w:rPr>
          <w:t xml:space="preserve"> mobile </w:t>
        </w:r>
      </w:ins>
      <w:ins w:id="360" w:author="Del Grosso Filippo (Student Eco16)" w:date="2019-04-26T17:48:00Z">
        <w:r w:rsidR="001B13FB">
          <w:rPr>
            <w:color w:val="24292E"/>
            <w:lang w:val="en-US"/>
          </w:rPr>
          <w:t>app</w:t>
        </w:r>
      </w:ins>
    </w:p>
    <w:p w14:paraId="0000005B" w14:textId="2A139A08" w:rsidR="007A25C7" w:rsidRDefault="003A1A73">
      <w:pPr>
        <w:rPr>
          <w:ins w:id="361" w:author="Del Grosso Filippo (Student Eco16)" w:date="2019-04-26T18:07:00Z"/>
          <w:color w:val="24292E"/>
          <w:lang w:val="en-US"/>
        </w:rPr>
      </w:pPr>
      <w:r w:rsidRPr="003179EB">
        <w:rPr>
          <w:color w:val="24292E"/>
          <w:lang w:val="en-US"/>
          <w:rPrChange w:id="362" w:author="Del Grosso Filippo (Student Eco16)" w:date="2019-04-26T16:32:00Z">
            <w:rPr>
              <w:color w:val="24292E"/>
              <w:sz w:val="14"/>
              <w:szCs w:val="14"/>
              <w:lang w:val="en-US"/>
            </w:rPr>
          </w:rPrChange>
        </w:rPr>
        <w:t>• Legal | Tax consulting</w:t>
      </w:r>
    </w:p>
    <w:p w14:paraId="4D08E651" w14:textId="5D00C226" w:rsidR="00502543" w:rsidRPr="003179EB" w:rsidRDefault="00502543">
      <w:pPr>
        <w:rPr>
          <w:color w:val="24292E"/>
          <w:lang w:val="en-US"/>
          <w:rPrChange w:id="363" w:author="Del Grosso Filippo (Student Eco16)" w:date="2019-04-26T16:32:00Z">
            <w:rPr>
              <w:color w:val="24292E"/>
              <w:sz w:val="21"/>
              <w:szCs w:val="21"/>
              <w:lang w:val="en-US"/>
            </w:rPr>
          </w:rPrChange>
        </w:rPr>
      </w:pPr>
      <w:ins w:id="364" w:author="Del Grosso Filippo (Student Eco16)" w:date="2019-04-26T18:08:00Z">
        <w:r w:rsidRPr="00F62066">
          <w:rPr>
            <w:color w:val="24292E"/>
            <w:lang w:val="en-US"/>
          </w:rPr>
          <w:t xml:space="preserve">• </w:t>
        </w:r>
      </w:ins>
      <w:ins w:id="365" w:author="Del Grosso Filippo (Student Eco16)" w:date="2019-04-26T18:07:00Z">
        <w:r>
          <w:rPr>
            <w:color w:val="24292E"/>
            <w:lang w:val="en-US"/>
          </w:rPr>
          <w:t>Re</w:t>
        </w:r>
      </w:ins>
      <w:ins w:id="366" w:author="Del Grosso Filippo (Student Eco16)" w:date="2019-04-26T18:08:00Z">
        <w:r>
          <w:rPr>
            <w:color w:val="24292E"/>
            <w:lang w:val="en-US"/>
          </w:rPr>
          <w:t>nt, Office, Hardware, Consumables</w:t>
        </w:r>
      </w:ins>
    </w:p>
    <w:p w14:paraId="0000005C" w14:textId="77777777" w:rsidR="007A25C7" w:rsidRPr="0044174A" w:rsidRDefault="003A1A73">
      <w:pPr>
        <w:rPr>
          <w:lang w:val="en-US"/>
        </w:rPr>
      </w:pPr>
      <w:r w:rsidRPr="0044174A">
        <w:rPr>
          <w:lang w:val="en-US"/>
        </w:rPr>
        <w:br w:type="page"/>
      </w:r>
    </w:p>
    <w:p w14:paraId="0000005D" w14:textId="77777777" w:rsidR="007A25C7" w:rsidRPr="003D104B" w:rsidDel="00CF043C" w:rsidRDefault="003A1A73">
      <w:pPr>
        <w:rPr>
          <w:del w:id="367" w:author="Del Grosso Filippo (Student Eco16)" w:date="2019-04-26T18:18:00Z"/>
          <w:u w:val="single"/>
          <w:lang w:val="en-US"/>
          <w:rPrChange w:id="368" w:author="Del Grosso Filippo (Student Eco16)" w:date="2019-04-26T18:11:00Z">
            <w:rPr>
              <w:del w:id="369" w:author="Del Grosso Filippo (Student Eco16)" w:date="2019-04-26T18:18:00Z"/>
              <w:lang w:val="en-US"/>
            </w:rPr>
          </w:rPrChange>
        </w:rPr>
      </w:pPr>
      <w:r w:rsidRPr="003D104B">
        <w:rPr>
          <w:u w:val="single"/>
          <w:lang w:val="en-US"/>
          <w:rPrChange w:id="370" w:author="Del Grosso Filippo (Student Eco16)" w:date="2019-04-26T18:11:00Z">
            <w:rPr>
              <w:lang w:val="en-US"/>
            </w:rPr>
          </w:rPrChange>
        </w:rPr>
        <w:lastRenderedPageBreak/>
        <w:t>Business Model Canvas IT</w:t>
      </w:r>
    </w:p>
    <w:p w14:paraId="032475C0" w14:textId="28C5FD99" w:rsidR="00CF043C" w:rsidRDefault="00CF043C">
      <w:pPr>
        <w:rPr>
          <w:ins w:id="371" w:author="Del Grosso Filippo (Student Eco16)" w:date="2019-04-26T18:18:00Z"/>
          <w:lang w:val="en-US"/>
        </w:rPr>
      </w:pPr>
    </w:p>
    <w:p w14:paraId="4E9EAEED" w14:textId="38A98A7F" w:rsidR="00CF043C" w:rsidRDefault="00CF043C">
      <w:pPr>
        <w:rPr>
          <w:ins w:id="372" w:author="Del Grosso Filippo (Student Eco16)" w:date="2019-04-26T18:18:00Z"/>
          <w:lang w:val="en-US"/>
        </w:rPr>
      </w:pPr>
    </w:p>
    <w:p w14:paraId="5B330027" w14:textId="77777777" w:rsidR="00CF043C" w:rsidRPr="0044174A" w:rsidRDefault="00CF043C">
      <w:pPr>
        <w:rPr>
          <w:lang w:val="en-US"/>
        </w:rPr>
      </w:pPr>
    </w:p>
    <w:p w14:paraId="0000005F" w14:textId="77777777" w:rsidR="007A25C7" w:rsidRPr="000158E6" w:rsidRDefault="003A1A73">
      <w:pPr>
        <w:rPr>
          <w:b/>
          <w:lang w:val="en-US"/>
          <w:rPrChange w:id="373" w:author="Del Grosso Filippo (Student Eco16)" w:date="2019-04-26T16:23:00Z">
            <w:rPr>
              <w:lang w:val="en-US"/>
            </w:rPr>
          </w:rPrChange>
        </w:rPr>
      </w:pPr>
      <w:proofErr w:type="spellStart"/>
      <w:r w:rsidRPr="000158E6">
        <w:rPr>
          <w:b/>
          <w:lang w:val="en-US"/>
          <w:rPrChange w:id="374" w:author="Del Grosso Filippo (Student Eco16)" w:date="2019-04-26T16:23:00Z">
            <w:rPr>
              <w:lang w:val="en-US"/>
            </w:rPr>
          </w:rPrChange>
        </w:rPr>
        <w:t>Segmento</w:t>
      </w:r>
      <w:proofErr w:type="spellEnd"/>
      <w:r w:rsidRPr="000158E6">
        <w:rPr>
          <w:b/>
          <w:lang w:val="en-US"/>
          <w:rPrChange w:id="375" w:author="Del Grosso Filippo (Student Eco16)" w:date="2019-04-26T16:23:00Z">
            <w:rPr>
              <w:lang w:val="en-US"/>
            </w:rPr>
          </w:rPrChange>
        </w:rPr>
        <w:t xml:space="preserve"> </w:t>
      </w:r>
      <w:proofErr w:type="spellStart"/>
      <w:r w:rsidRPr="000158E6">
        <w:rPr>
          <w:b/>
          <w:lang w:val="en-US"/>
          <w:rPrChange w:id="376" w:author="Del Grosso Filippo (Student Eco16)" w:date="2019-04-26T16:23:00Z">
            <w:rPr>
              <w:lang w:val="en-US"/>
            </w:rPr>
          </w:rPrChange>
        </w:rPr>
        <w:t>clienti</w:t>
      </w:r>
      <w:proofErr w:type="spellEnd"/>
      <w:r w:rsidRPr="000158E6">
        <w:rPr>
          <w:b/>
          <w:lang w:val="en-US"/>
          <w:rPrChange w:id="377" w:author="Del Grosso Filippo (Student Eco16)" w:date="2019-04-26T16:23:00Z">
            <w:rPr>
              <w:lang w:val="en-US"/>
            </w:rPr>
          </w:rPrChange>
        </w:rPr>
        <w:t>:</w:t>
      </w:r>
    </w:p>
    <w:p w14:paraId="00000060" w14:textId="77777777" w:rsidR="007A25C7" w:rsidRPr="0044174A" w:rsidRDefault="003A1A73">
      <w:pPr>
        <w:rPr>
          <w:lang w:val="it-IT"/>
        </w:rPr>
      </w:pPr>
      <w:r w:rsidRPr="0044174A">
        <w:rPr>
          <w:lang w:val="it-IT"/>
        </w:rPr>
        <w:t>Persone fisiche | aziende</w:t>
      </w:r>
    </w:p>
    <w:p w14:paraId="00000061" w14:textId="77777777" w:rsidR="007A25C7" w:rsidRPr="0044174A" w:rsidRDefault="007A25C7">
      <w:pPr>
        <w:rPr>
          <w:lang w:val="it-IT"/>
        </w:rPr>
      </w:pPr>
    </w:p>
    <w:p w14:paraId="00000062" w14:textId="77777777" w:rsidR="007A25C7" w:rsidRPr="0044174A" w:rsidRDefault="003A1A73">
      <w:pPr>
        <w:rPr>
          <w:lang w:val="it-IT"/>
        </w:rPr>
      </w:pPr>
      <w:proofErr w:type="spellStart"/>
      <w:r w:rsidRPr="0044174A">
        <w:rPr>
          <w:lang w:val="it-IT"/>
        </w:rPr>
        <w:t>Mavericks</w:t>
      </w:r>
      <w:proofErr w:type="spellEnd"/>
      <w:r w:rsidRPr="0044174A">
        <w:rPr>
          <w:lang w:val="it-IT"/>
        </w:rPr>
        <w:t>: 18% della società</w:t>
      </w:r>
    </w:p>
    <w:p w14:paraId="00000063" w14:textId="77777777" w:rsidR="007A25C7" w:rsidRPr="0044174A" w:rsidRDefault="003A1A73">
      <w:pPr>
        <w:rPr>
          <w:lang w:val="it-IT"/>
        </w:rPr>
      </w:pPr>
      <w:r w:rsidRPr="0044174A">
        <w:rPr>
          <w:lang w:val="it-IT"/>
        </w:rPr>
        <w:t>Artisti</w:t>
      </w:r>
    </w:p>
    <w:p w14:paraId="00000064" w14:textId="77777777" w:rsidR="007A25C7" w:rsidRPr="0044174A" w:rsidRDefault="003A1A73">
      <w:pPr>
        <w:rPr>
          <w:lang w:val="it-IT"/>
        </w:rPr>
      </w:pPr>
      <w:r w:rsidRPr="0044174A">
        <w:rPr>
          <w:lang w:val="it-IT"/>
        </w:rPr>
        <w:t>Avanguardia Digitale</w:t>
      </w:r>
    </w:p>
    <w:p w14:paraId="00000065" w14:textId="77777777" w:rsidR="007A25C7" w:rsidRPr="0044174A" w:rsidRDefault="007A25C7">
      <w:pPr>
        <w:rPr>
          <w:lang w:val="it-IT"/>
        </w:rPr>
      </w:pPr>
    </w:p>
    <w:p w14:paraId="00000066" w14:textId="77777777" w:rsidR="007A25C7" w:rsidRPr="0044174A" w:rsidRDefault="003A1A73">
      <w:pPr>
        <w:rPr>
          <w:lang w:val="it-IT"/>
        </w:rPr>
      </w:pPr>
      <w:r w:rsidRPr="0044174A">
        <w:rPr>
          <w:lang w:val="it-IT"/>
        </w:rPr>
        <w:t xml:space="preserve">Età: </w:t>
      </w:r>
    </w:p>
    <w:p w14:paraId="00000067" w14:textId="77777777" w:rsidR="007A25C7" w:rsidRPr="0044174A" w:rsidRDefault="003A1A73">
      <w:pPr>
        <w:rPr>
          <w:lang w:val="it-IT"/>
        </w:rPr>
      </w:pPr>
      <w:r w:rsidRPr="0044174A">
        <w:rPr>
          <w:lang w:val="it-IT"/>
        </w:rPr>
        <w:t>25 - 50</w:t>
      </w:r>
    </w:p>
    <w:p w14:paraId="00000068" w14:textId="77777777" w:rsidR="007A25C7" w:rsidRPr="0044174A" w:rsidRDefault="007A25C7">
      <w:pPr>
        <w:rPr>
          <w:lang w:val="it-IT"/>
        </w:rPr>
      </w:pPr>
    </w:p>
    <w:p w14:paraId="00000069" w14:textId="77777777" w:rsidR="007A25C7" w:rsidRPr="0044174A" w:rsidRDefault="003A1A73">
      <w:pPr>
        <w:rPr>
          <w:lang w:val="it-IT"/>
        </w:rPr>
      </w:pPr>
      <w:r w:rsidRPr="0044174A">
        <w:rPr>
          <w:lang w:val="it-IT"/>
        </w:rPr>
        <w:t xml:space="preserve">Stile di vita: </w:t>
      </w:r>
    </w:p>
    <w:p w14:paraId="0000006A" w14:textId="0A7F7A6A" w:rsidR="007A25C7" w:rsidRPr="0044174A" w:rsidDel="00CF043C" w:rsidRDefault="003A1A73">
      <w:pPr>
        <w:rPr>
          <w:del w:id="378" w:author="Del Grosso Filippo (Student Eco16)" w:date="2019-04-26T18:18:00Z"/>
          <w:lang w:val="it-IT"/>
        </w:rPr>
      </w:pPr>
      <w:r w:rsidRPr="0044174A">
        <w:rPr>
          <w:lang w:val="it-IT"/>
        </w:rPr>
        <w:t>fresco e di fantasia</w:t>
      </w:r>
    </w:p>
    <w:p w14:paraId="0000006B" w14:textId="5787F146" w:rsidR="007A25C7" w:rsidRPr="0044174A" w:rsidRDefault="00CF043C">
      <w:pPr>
        <w:rPr>
          <w:lang w:val="it-IT"/>
        </w:rPr>
      </w:pPr>
      <w:ins w:id="379" w:author="Del Grosso Filippo (Student Eco16)" w:date="2019-04-26T18:18:00Z">
        <w:r>
          <w:rPr>
            <w:lang w:val="it-IT"/>
          </w:rPr>
          <w:t xml:space="preserve"> </w:t>
        </w:r>
      </w:ins>
      <w:r w:rsidR="003A1A73" w:rsidRPr="0044174A">
        <w:rPr>
          <w:lang w:val="it-IT"/>
        </w:rPr>
        <w:t>ad es. desiderio di prodotti personalizzati | mobili,</w:t>
      </w:r>
    </w:p>
    <w:p w14:paraId="0000006C" w14:textId="153FF02F" w:rsidR="007A25C7" w:rsidRPr="0044174A" w:rsidDel="00CF043C" w:rsidRDefault="003A1A73">
      <w:pPr>
        <w:rPr>
          <w:del w:id="380" w:author="Del Grosso Filippo (Student Eco16)" w:date="2019-04-26T18:18:00Z"/>
          <w:lang w:val="it-IT"/>
        </w:rPr>
      </w:pPr>
      <w:r w:rsidRPr="0044174A">
        <w:rPr>
          <w:lang w:val="it-IT"/>
        </w:rPr>
        <w:t xml:space="preserve">Persone con un'alta affinità con il design e le nuove tecnologie </w:t>
      </w:r>
    </w:p>
    <w:p w14:paraId="0000006D" w14:textId="77777777" w:rsidR="007A25C7" w:rsidRPr="0044174A" w:rsidRDefault="003A1A73">
      <w:pPr>
        <w:rPr>
          <w:lang w:val="it-IT"/>
        </w:rPr>
      </w:pPr>
      <w:r w:rsidRPr="0044174A">
        <w:rPr>
          <w:lang w:val="it-IT"/>
        </w:rPr>
        <w:t>(stampa digitale e 3D) e tendenze (moda, cibo e vita)</w:t>
      </w:r>
    </w:p>
    <w:p w14:paraId="0000006E" w14:textId="11D531FF" w:rsidR="007A25C7" w:rsidRDefault="007A25C7">
      <w:pPr>
        <w:rPr>
          <w:ins w:id="381" w:author="Del Grosso Filippo (Student Eco16)" w:date="2019-04-26T18:19:00Z"/>
          <w:lang w:val="it-IT"/>
        </w:rPr>
      </w:pPr>
    </w:p>
    <w:p w14:paraId="50C677B0" w14:textId="77777777" w:rsidR="00CF043C" w:rsidRPr="00397972" w:rsidRDefault="00CF043C">
      <w:pPr>
        <w:rPr>
          <w:lang w:val="it-IT"/>
          <w:rPrChange w:id="382" w:author="Filippo Del Grosso" w:date="2019-04-27T13:21:00Z">
            <w:rPr>
              <w:lang w:val="it-IT"/>
            </w:rPr>
          </w:rPrChange>
        </w:rPr>
      </w:pPr>
    </w:p>
    <w:p w14:paraId="0000006F" w14:textId="77777777" w:rsidR="007A25C7" w:rsidRPr="000158E6" w:rsidRDefault="003A1A73">
      <w:pPr>
        <w:rPr>
          <w:b/>
          <w:lang w:val="it-IT"/>
          <w:rPrChange w:id="383" w:author="Del Grosso Filippo (Student Eco16)" w:date="2019-04-26T16:23:00Z">
            <w:rPr>
              <w:lang w:val="it-IT"/>
            </w:rPr>
          </w:rPrChange>
        </w:rPr>
      </w:pPr>
      <w:r w:rsidRPr="000158E6">
        <w:rPr>
          <w:b/>
          <w:lang w:val="it-IT"/>
          <w:rPrChange w:id="384" w:author="Del Grosso Filippo (Student Eco16)" w:date="2019-04-26T16:23:00Z">
            <w:rPr>
              <w:lang w:val="it-IT"/>
            </w:rPr>
          </w:rPrChange>
        </w:rPr>
        <w:t>Rapporti con i clienti:</w:t>
      </w:r>
    </w:p>
    <w:p w14:paraId="00000070" w14:textId="1F274401" w:rsidR="007A25C7" w:rsidRPr="0044174A" w:rsidDel="00CF043C" w:rsidRDefault="003A1A73">
      <w:pPr>
        <w:rPr>
          <w:del w:id="385" w:author="Del Grosso Filippo (Student Eco16)" w:date="2019-04-26T18:19:00Z"/>
          <w:lang w:val="it-IT"/>
        </w:rPr>
      </w:pPr>
      <w:r w:rsidRPr="0044174A">
        <w:rPr>
          <w:lang w:val="it-IT"/>
        </w:rPr>
        <w:t>- Costru</w:t>
      </w:r>
      <w:ins w:id="386" w:author="Del Grosso Filippo (Student Eco16)" w:date="2019-04-26T18:22:00Z">
        <w:r w:rsidR="003E6622">
          <w:rPr>
            <w:lang w:val="it-IT"/>
          </w:rPr>
          <w:t xml:space="preserve">zione </w:t>
        </w:r>
      </w:ins>
      <w:del w:id="387" w:author="Del Grosso Filippo (Student Eco16)" w:date="2019-04-26T18:22:00Z">
        <w:r w:rsidRPr="0044174A" w:rsidDel="003E6622">
          <w:rPr>
            <w:lang w:val="it-IT"/>
          </w:rPr>
          <w:delText xml:space="preserve">ire la </w:delText>
        </w:r>
      </w:del>
      <w:ins w:id="388" w:author="Del Grosso Filippo (Student Eco16)" w:date="2019-04-26T18:22:00Z">
        <w:r w:rsidR="003E6622">
          <w:rPr>
            <w:lang w:val="it-IT"/>
          </w:rPr>
          <w:t xml:space="preserve">e gestione della </w:t>
        </w:r>
      </w:ins>
      <w:r w:rsidRPr="0044174A">
        <w:rPr>
          <w:lang w:val="it-IT"/>
        </w:rPr>
        <w:t xml:space="preserve">comunità </w:t>
      </w:r>
      <w:del w:id="389" w:author="Del Grosso Filippo (Student Eco16)" w:date="2019-04-26T18:22:00Z">
        <w:r w:rsidRPr="0044174A" w:rsidDel="003E6622">
          <w:rPr>
            <w:lang w:val="it-IT"/>
          </w:rPr>
          <w:delText xml:space="preserve">e </w:delText>
        </w:r>
      </w:del>
    </w:p>
    <w:p w14:paraId="00000071" w14:textId="77777777" w:rsidR="007A25C7" w:rsidRPr="0044174A" w:rsidRDefault="003A1A73">
      <w:pPr>
        <w:rPr>
          <w:lang w:val="it-IT"/>
        </w:rPr>
      </w:pPr>
      <w:del w:id="390" w:author="Del Grosso Filippo (Student Eco16)" w:date="2019-04-26T18:22:00Z">
        <w:r w:rsidRPr="0044174A" w:rsidDel="003E6622">
          <w:rPr>
            <w:lang w:val="it-IT"/>
          </w:rPr>
          <w:delText xml:space="preserve">gestione </w:delText>
        </w:r>
      </w:del>
      <w:r w:rsidRPr="0044174A">
        <w:rPr>
          <w:lang w:val="it-IT"/>
        </w:rPr>
        <w:t xml:space="preserve">(progettisti, aziende, clienti) </w:t>
      </w:r>
    </w:p>
    <w:p w14:paraId="00000072" w14:textId="54B6A3FC" w:rsidR="007A25C7" w:rsidRPr="0044174A" w:rsidRDefault="003A1A73">
      <w:pPr>
        <w:rPr>
          <w:lang w:val="it-IT"/>
        </w:rPr>
      </w:pPr>
      <w:r w:rsidRPr="0044174A">
        <w:rPr>
          <w:lang w:val="it-IT"/>
        </w:rPr>
        <w:t xml:space="preserve">- </w:t>
      </w:r>
      <w:ins w:id="391" w:author="Del Grosso Filippo (Student Eco16)" w:date="2019-04-26T18:19:00Z">
        <w:r w:rsidR="00CF043C">
          <w:rPr>
            <w:lang w:val="it-IT"/>
          </w:rPr>
          <w:t xml:space="preserve">Brand ambassador: </w:t>
        </w:r>
      </w:ins>
      <w:r w:rsidRPr="0044174A">
        <w:rPr>
          <w:lang w:val="it-IT"/>
        </w:rPr>
        <w:t>ristoranti, hotel, alberghi, negozi</w:t>
      </w:r>
    </w:p>
    <w:p w14:paraId="00000073" w14:textId="3A404056" w:rsidR="007A25C7" w:rsidRPr="0044174A" w:rsidDel="00CF043C" w:rsidRDefault="003A1A73">
      <w:pPr>
        <w:rPr>
          <w:del w:id="392" w:author="Del Grosso Filippo (Student Eco16)" w:date="2019-04-26T18:19:00Z"/>
          <w:lang w:val="it-IT"/>
        </w:rPr>
      </w:pPr>
      <w:r w:rsidRPr="0044174A">
        <w:rPr>
          <w:lang w:val="it-IT"/>
        </w:rPr>
        <w:t>- Condivi</w:t>
      </w:r>
      <w:ins w:id="393" w:author="Del Grosso Filippo (Student Eco16)" w:date="2019-04-26T18:19:00Z">
        <w:r w:rsidR="00CF043C">
          <w:rPr>
            <w:lang w:val="it-IT"/>
          </w:rPr>
          <w:t>sione di</w:t>
        </w:r>
      </w:ins>
      <w:del w:id="394" w:author="Del Grosso Filippo (Student Eco16)" w:date="2019-04-26T18:19:00Z">
        <w:r w:rsidRPr="0044174A" w:rsidDel="00CF043C">
          <w:rPr>
            <w:lang w:val="it-IT"/>
          </w:rPr>
          <w:delText>di</w:delText>
        </w:r>
      </w:del>
      <w:r w:rsidRPr="0044174A">
        <w:rPr>
          <w:lang w:val="it-IT"/>
        </w:rPr>
        <w:t xml:space="preserve"> nuovi design, </w:t>
      </w:r>
    </w:p>
    <w:p w14:paraId="00000074" w14:textId="3890CA46" w:rsidR="007A25C7" w:rsidRPr="0044174A" w:rsidRDefault="003A1A73">
      <w:pPr>
        <w:rPr>
          <w:lang w:val="it-IT"/>
        </w:rPr>
      </w:pPr>
      <w:r w:rsidRPr="0044174A">
        <w:rPr>
          <w:lang w:val="it-IT"/>
        </w:rPr>
        <w:t>ricerche di mercato</w:t>
      </w:r>
      <w:ins w:id="395" w:author="Del Grosso Filippo (Student Eco16)" w:date="2019-04-26T18:19:00Z">
        <w:r w:rsidR="00CF043C">
          <w:rPr>
            <w:lang w:val="it-IT"/>
          </w:rPr>
          <w:t xml:space="preserve"> </w:t>
        </w:r>
      </w:ins>
      <w:r w:rsidRPr="0044174A">
        <w:rPr>
          <w:lang w:val="it-IT"/>
        </w:rPr>
        <w:t>|</w:t>
      </w:r>
      <w:ins w:id="396" w:author="Del Grosso Filippo (Student Eco16)" w:date="2019-04-26T18:19:00Z">
        <w:r w:rsidR="00CF043C">
          <w:rPr>
            <w:lang w:val="it-IT"/>
          </w:rPr>
          <w:t xml:space="preserve"> </w:t>
        </w:r>
      </w:ins>
      <w:del w:id="397" w:author="Del Grosso Filippo (Student Eco16)" w:date="2019-04-26T18:21:00Z">
        <w:r w:rsidRPr="0044174A" w:rsidDel="00CF043C">
          <w:rPr>
            <w:lang w:val="it-IT"/>
          </w:rPr>
          <w:delText>testing through</w:delText>
        </w:r>
      </w:del>
      <w:ins w:id="398" w:author="Del Grosso Filippo (Student Eco16)" w:date="2019-04-26T18:21:00Z">
        <w:r w:rsidR="00CF043C">
          <w:rPr>
            <w:lang w:val="it-IT"/>
          </w:rPr>
          <w:t>sperimentazione tramite co-creazione</w:t>
        </w:r>
      </w:ins>
      <w:del w:id="399" w:author="Del Grosso Filippo (Student Eco16)" w:date="2019-04-26T18:21:00Z">
        <w:r w:rsidRPr="0044174A" w:rsidDel="00CF043C">
          <w:rPr>
            <w:lang w:val="it-IT"/>
          </w:rPr>
          <w:delText xml:space="preserve"> co-creation </w:delText>
        </w:r>
      </w:del>
    </w:p>
    <w:p w14:paraId="66298B61" w14:textId="77777777" w:rsidR="00CF043C" w:rsidRDefault="003A1A73">
      <w:pPr>
        <w:rPr>
          <w:ins w:id="400" w:author="Del Grosso Filippo (Student Eco16)" w:date="2019-04-26T18:20:00Z"/>
          <w:lang w:val="it-IT"/>
        </w:rPr>
      </w:pPr>
      <w:r w:rsidRPr="0044174A">
        <w:rPr>
          <w:lang w:val="it-IT"/>
        </w:rPr>
        <w:t xml:space="preserve">- </w:t>
      </w:r>
      <w:del w:id="401" w:author="Del Grosso Filippo (Student Eco16)" w:date="2019-04-26T18:20:00Z">
        <w:r w:rsidRPr="0044174A" w:rsidDel="00CF043C">
          <w:rPr>
            <w:lang w:val="it-IT"/>
          </w:rPr>
          <w:delText xml:space="preserve">Eventi </w:delText>
        </w:r>
      </w:del>
      <w:ins w:id="402" w:author="Del Grosso Filippo (Student Eco16)" w:date="2019-04-26T18:20:00Z">
        <w:r w:rsidR="00CF043C">
          <w:rPr>
            <w:lang w:val="it-IT"/>
          </w:rPr>
          <w:t>Partecipazione e progettazione di eventi</w:t>
        </w:r>
      </w:ins>
    </w:p>
    <w:p w14:paraId="00000075" w14:textId="61529657" w:rsidR="007A25C7" w:rsidRPr="0044174A" w:rsidRDefault="00CF043C">
      <w:pPr>
        <w:rPr>
          <w:lang w:val="it-IT"/>
        </w:rPr>
      </w:pPr>
      <w:ins w:id="403" w:author="Del Grosso Filippo (Student Eco16)" w:date="2019-04-26T18:20:00Z">
        <w:r w:rsidRPr="0044174A">
          <w:rPr>
            <w:lang w:val="it-IT"/>
          </w:rPr>
          <w:t>-</w:t>
        </w:r>
        <w:r>
          <w:rPr>
            <w:lang w:val="it-IT"/>
          </w:rPr>
          <w:t xml:space="preserve"> </w:t>
        </w:r>
      </w:ins>
      <w:ins w:id="404" w:author="Del Grosso Filippo (Student Eco16)" w:date="2019-04-26T18:21:00Z">
        <w:r>
          <w:rPr>
            <w:lang w:val="it-IT"/>
          </w:rPr>
          <w:t>Passaparola</w:t>
        </w:r>
      </w:ins>
    </w:p>
    <w:p w14:paraId="00000076" w14:textId="77777777" w:rsidR="007A25C7" w:rsidRPr="0044174A" w:rsidRDefault="007A25C7">
      <w:pPr>
        <w:rPr>
          <w:lang w:val="it-IT"/>
        </w:rPr>
      </w:pPr>
    </w:p>
    <w:p w14:paraId="00000077" w14:textId="2A1FB727" w:rsidR="007A25C7" w:rsidRPr="000158E6" w:rsidRDefault="003A1A73">
      <w:pPr>
        <w:rPr>
          <w:b/>
          <w:lang w:val="it-IT"/>
          <w:rPrChange w:id="405" w:author="Del Grosso Filippo (Student Eco16)" w:date="2019-04-26T16:23:00Z">
            <w:rPr>
              <w:lang w:val="it-IT"/>
            </w:rPr>
          </w:rPrChange>
        </w:rPr>
      </w:pPr>
      <w:r w:rsidRPr="00E2459A">
        <w:rPr>
          <w:b/>
          <w:lang w:val="it-IT"/>
          <w:rPrChange w:id="406" w:author="Filippo Del Grosso" w:date="2019-04-27T13:43:00Z">
            <w:rPr>
              <w:lang w:val="it-IT"/>
            </w:rPr>
          </w:rPrChange>
        </w:rPr>
        <w:t>Canali:</w:t>
      </w:r>
    </w:p>
    <w:p w14:paraId="2DC1E754" w14:textId="77777777" w:rsidR="00876A72" w:rsidRPr="00876A72" w:rsidRDefault="00876A72" w:rsidP="00876A72">
      <w:pPr>
        <w:rPr>
          <w:ins w:id="407" w:author="Filippo Del Grosso" w:date="2019-04-27T13:33:00Z"/>
          <w:lang w:val="it-IT"/>
        </w:rPr>
      </w:pPr>
      <w:ins w:id="408" w:author="Filippo Del Grosso" w:date="2019-04-27T13:33:00Z">
        <w:r w:rsidRPr="00876A72">
          <w:rPr>
            <w:lang w:val="it-IT"/>
          </w:rPr>
          <w:t>Piattaforma online (IT): vendite online attraverso la piattaforma di e-commerce</w:t>
        </w:r>
      </w:ins>
    </w:p>
    <w:p w14:paraId="02D44435" w14:textId="77777777" w:rsidR="00876A72" w:rsidRPr="00876A72" w:rsidRDefault="00876A72" w:rsidP="00876A72">
      <w:pPr>
        <w:rPr>
          <w:ins w:id="409" w:author="Filippo Del Grosso" w:date="2019-04-27T13:33:00Z"/>
          <w:lang w:val="it-IT"/>
        </w:rPr>
      </w:pPr>
      <w:ins w:id="410" w:author="Filippo Del Grosso" w:date="2019-04-27T13:33:00Z">
        <w:r w:rsidRPr="00876A72">
          <w:rPr>
            <w:lang w:val="it-IT"/>
          </w:rPr>
          <w:t>• Design</w:t>
        </w:r>
      </w:ins>
    </w:p>
    <w:p w14:paraId="24494BB2" w14:textId="77777777" w:rsidR="00876A72" w:rsidRPr="00876A72" w:rsidRDefault="00876A72" w:rsidP="00876A72">
      <w:pPr>
        <w:rPr>
          <w:ins w:id="411" w:author="Filippo Del Grosso" w:date="2019-04-27T13:33:00Z"/>
          <w:lang w:val="it-IT"/>
        </w:rPr>
      </w:pPr>
      <w:ins w:id="412" w:author="Filippo Del Grosso" w:date="2019-04-27T13:33:00Z">
        <w:r w:rsidRPr="00876A72">
          <w:rPr>
            <w:lang w:val="it-IT"/>
          </w:rPr>
          <w:t>• Aste</w:t>
        </w:r>
      </w:ins>
    </w:p>
    <w:p w14:paraId="2AE9A61D" w14:textId="77777777" w:rsidR="00876A72" w:rsidRPr="00876A72" w:rsidRDefault="00876A72" w:rsidP="00876A72">
      <w:pPr>
        <w:rPr>
          <w:ins w:id="413" w:author="Filippo Del Grosso" w:date="2019-04-27T13:33:00Z"/>
          <w:lang w:val="it-IT"/>
        </w:rPr>
      </w:pPr>
      <w:ins w:id="414" w:author="Filippo Del Grosso" w:date="2019-04-27T13:33:00Z">
        <w:r w:rsidRPr="00876A72">
          <w:rPr>
            <w:lang w:val="it-IT"/>
          </w:rPr>
          <w:t>• Co-design</w:t>
        </w:r>
      </w:ins>
    </w:p>
    <w:p w14:paraId="609664B9" w14:textId="77777777" w:rsidR="00876A72" w:rsidRPr="00876A72" w:rsidRDefault="00876A72" w:rsidP="00876A72">
      <w:pPr>
        <w:rPr>
          <w:ins w:id="415" w:author="Filippo Del Grosso" w:date="2019-04-27T13:33:00Z"/>
          <w:lang w:val="it-IT"/>
        </w:rPr>
      </w:pPr>
    </w:p>
    <w:p w14:paraId="04A30446" w14:textId="77777777" w:rsidR="00876A72" w:rsidRPr="00876A72" w:rsidRDefault="00876A72" w:rsidP="00876A72">
      <w:pPr>
        <w:rPr>
          <w:ins w:id="416" w:author="Filippo Del Grosso" w:date="2019-04-27T13:33:00Z"/>
          <w:lang w:val="it-IT"/>
        </w:rPr>
      </w:pPr>
      <w:ins w:id="417" w:author="Filippo Del Grosso" w:date="2019-04-27T13:33:00Z">
        <w:r w:rsidRPr="00876A72">
          <w:rPr>
            <w:lang w:val="it-IT"/>
          </w:rPr>
          <w:t>App per dispositivi mobili</w:t>
        </w:r>
      </w:ins>
    </w:p>
    <w:p w14:paraId="7CE79697" w14:textId="77777777" w:rsidR="00876A72" w:rsidRPr="00876A72" w:rsidRDefault="00876A72" w:rsidP="00876A72">
      <w:pPr>
        <w:rPr>
          <w:ins w:id="418" w:author="Filippo Del Grosso" w:date="2019-04-27T13:33:00Z"/>
          <w:lang w:val="it-IT"/>
        </w:rPr>
      </w:pPr>
      <w:ins w:id="419" w:author="Filippo Del Grosso" w:date="2019-04-27T13:33:00Z">
        <w:r w:rsidRPr="00876A72">
          <w:rPr>
            <w:lang w:val="it-IT"/>
          </w:rPr>
          <w:t>• Design</w:t>
        </w:r>
      </w:ins>
    </w:p>
    <w:p w14:paraId="5B8922A7" w14:textId="77777777" w:rsidR="00876A72" w:rsidRPr="00876A72" w:rsidRDefault="00876A72" w:rsidP="00876A72">
      <w:pPr>
        <w:rPr>
          <w:ins w:id="420" w:author="Filippo Del Grosso" w:date="2019-04-27T13:33:00Z"/>
          <w:lang w:val="it-IT"/>
        </w:rPr>
      </w:pPr>
      <w:ins w:id="421" w:author="Filippo Del Grosso" w:date="2019-04-27T13:33:00Z">
        <w:r w:rsidRPr="00876A72">
          <w:rPr>
            <w:lang w:val="it-IT"/>
          </w:rPr>
          <w:t>• Aste</w:t>
        </w:r>
      </w:ins>
    </w:p>
    <w:p w14:paraId="37034DFD" w14:textId="77777777" w:rsidR="00876A72" w:rsidRPr="00876A72" w:rsidRDefault="00876A72" w:rsidP="00876A72">
      <w:pPr>
        <w:rPr>
          <w:ins w:id="422" w:author="Filippo Del Grosso" w:date="2019-04-27T13:33:00Z"/>
          <w:lang w:val="it-IT"/>
        </w:rPr>
      </w:pPr>
      <w:ins w:id="423" w:author="Filippo Del Grosso" w:date="2019-04-27T13:33:00Z">
        <w:r w:rsidRPr="00876A72">
          <w:rPr>
            <w:lang w:val="it-IT"/>
          </w:rPr>
          <w:t>• Co-design</w:t>
        </w:r>
      </w:ins>
    </w:p>
    <w:p w14:paraId="14D3BD47" w14:textId="77777777" w:rsidR="00876A72" w:rsidRPr="00876A72" w:rsidRDefault="00876A72" w:rsidP="00876A72">
      <w:pPr>
        <w:rPr>
          <w:ins w:id="424" w:author="Filippo Del Grosso" w:date="2019-04-27T13:33:00Z"/>
          <w:lang w:val="it-IT"/>
        </w:rPr>
      </w:pPr>
    </w:p>
    <w:p w14:paraId="1A110285" w14:textId="77777777" w:rsidR="00876A72" w:rsidRPr="00876A72" w:rsidRDefault="00876A72" w:rsidP="00876A72">
      <w:pPr>
        <w:rPr>
          <w:ins w:id="425" w:author="Filippo Del Grosso" w:date="2019-04-27T13:33:00Z"/>
          <w:lang w:val="it-IT"/>
        </w:rPr>
      </w:pPr>
      <w:ins w:id="426" w:author="Filippo Del Grosso" w:date="2019-04-27T13:33:00Z">
        <w:r w:rsidRPr="00876A72">
          <w:rPr>
            <w:lang w:val="it-IT"/>
          </w:rPr>
          <w:t>Passaparola</w:t>
        </w:r>
      </w:ins>
    </w:p>
    <w:p w14:paraId="199A64DC" w14:textId="77777777" w:rsidR="00876A72" w:rsidRPr="00876A72" w:rsidRDefault="00876A72" w:rsidP="00876A72">
      <w:pPr>
        <w:rPr>
          <w:ins w:id="427" w:author="Filippo Del Grosso" w:date="2019-04-27T13:33:00Z"/>
          <w:lang w:val="it-IT"/>
        </w:rPr>
      </w:pPr>
      <w:ins w:id="428" w:author="Filippo Del Grosso" w:date="2019-04-27T13:33:00Z">
        <w:r w:rsidRPr="00876A72">
          <w:rPr>
            <w:lang w:val="it-IT"/>
          </w:rPr>
          <w:t>Fiere ed eventi</w:t>
        </w:r>
      </w:ins>
    </w:p>
    <w:p w14:paraId="00000078" w14:textId="0FB81E94" w:rsidR="007A25C7" w:rsidDel="00876A72" w:rsidRDefault="00876A72">
      <w:pPr>
        <w:rPr>
          <w:del w:id="429" w:author="Filippo Del Grosso" w:date="2019-04-27T13:33:00Z"/>
          <w:lang w:val="it-IT"/>
        </w:rPr>
      </w:pPr>
      <w:ins w:id="430" w:author="Filippo Del Grosso" w:date="2019-04-27T13:33:00Z">
        <w:r w:rsidRPr="00876A72">
          <w:rPr>
            <w:lang w:val="it-IT"/>
          </w:rPr>
          <w:t>Materiali stampati</w:t>
        </w:r>
      </w:ins>
      <w:del w:id="431" w:author="Filippo Del Grosso" w:date="2019-04-27T13:33:00Z">
        <w:r w:rsidR="003A1A73" w:rsidRPr="0044174A" w:rsidDel="00876A72">
          <w:rPr>
            <w:lang w:val="it-IT"/>
          </w:rPr>
          <w:delText xml:space="preserve">Vendite online attraverso </w:delText>
        </w:r>
      </w:del>
    </w:p>
    <w:p w14:paraId="2579CB24" w14:textId="4C72E078" w:rsidR="00876A72" w:rsidRDefault="00876A72" w:rsidP="00876A72">
      <w:pPr>
        <w:rPr>
          <w:ins w:id="432" w:author="Filippo Del Grosso" w:date="2019-04-27T13:33:00Z"/>
          <w:lang w:val="it-IT"/>
        </w:rPr>
      </w:pPr>
    </w:p>
    <w:p w14:paraId="6E1A44DE" w14:textId="77777777" w:rsidR="00876A72" w:rsidRPr="0044174A" w:rsidRDefault="00876A72" w:rsidP="00876A72">
      <w:pPr>
        <w:rPr>
          <w:ins w:id="433" w:author="Filippo Del Grosso" w:date="2019-04-27T13:33:00Z"/>
          <w:lang w:val="it-IT"/>
        </w:rPr>
      </w:pPr>
    </w:p>
    <w:p w14:paraId="00000079" w14:textId="12BDC0FA" w:rsidR="007A25C7" w:rsidRPr="0044174A" w:rsidDel="00876A72" w:rsidRDefault="003A1A73">
      <w:pPr>
        <w:rPr>
          <w:del w:id="434" w:author="Filippo Del Grosso" w:date="2019-04-27T13:33:00Z"/>
          <w:lang w:val="it-IT"/>
        </w:rPr>
      </w:pPr>
      <w:del w:id="435" w:author="Filippo Del Grosso" w:date="2019-04-27T13:33:00Z">
        <w:r w:rsidRPr="0044174A" w:rsidDel="00876A72">
          <w:rPr>
            <w:lang w:val="it-IT"/>
          </w:rPr>
          <w:delText xml:space="preserve">piattaforma e-commerce </w:delText>
        </w:r>
      </w:del>
    </w:p>
    <w:p w14:paraId="0000007A" w14:textId="7FCFCEAB" w:rsidR="007A25C7" w:rsidRPr="0044174A" w:rsidDel="00876A72" w:rsidRDefault="003A1A73">
      <w:pPr>
        <w:rPr>
          <w:del w:id="436" w:author="Filippo Del Grosso" w:date="2019-04-27T13:33:00Z"/>
          <w:lang w:val="it-IT"/>
        </w:rPr>
      </w:pPr>
      <w:del w:id="437" w:author="Filippo Del Grosso" w:date="2019-04-27T13:33:00Z">
        <w:r w:rsidRPr="0044174A" w:rsidDel="00876A72">
          <w:rPr>
            <w:lang w:val="it-IT"/>
          </w:rPr>
          <w:delText xml:space="preserve">- Il design </w:delText>
        </w:r>
      </w:del>
    </w:p>
    <w:p w14:paraId="0000007B" w14:textId="2C9B8ED4" w:rsidR="007A25C7" w:rsidRPr="0044174A" w:rsidDel="00876A72" w:rsidRDefault="003A1A73">
      <w:pPr>
        <w:rPr>
          <w:del w:id="438" w:author="Filippo Del Grosso" w:date="2019-04-27T13:33:00Z"/>
          <w:lang w:val="it-IT"/>
        </w:rPr>
      </w:pPr>
      <w:del w:id="439" w:author="Filippo Del Grosso" w:date="2019-04-27T13:33:00Z">
        <w:r w:rsidRPr="0044174A" w:rsidDel="00876A72">
          <w:rPr>
            <w:lang w:val="it-IT"/>
          </w:rPr>
          <w:delText>(Modello base: Freemium)</w:delText>
        </w:r>
      </w:del>
    </w:p>
    <w:p w14:paraId="0000007C" w14:textId="69C127E0" w:rsidR="007A25C7" w:rsidRPr="0044174A" w:rsidDel="00876A72" w:rsidRDefault="003A1A73">
      <w:pPr>
        <w:rPr>
          <w:del w:id="440" w:author="Filippo Del Grosso" w:date="2019-04-27T13:33:00Z"/>
          <w:lang w:val="it-IT"/>
        </w:rPr>
      </w:pPr>
      <w:del w:id="441" w:author="Filippo Del Grosso" w:date="2019-04-27T13:33:00Z">
        <w:r w:rsidRPr="0044174A" w:rsidDel="00876A72">
          <w:rPr>
            <w:lang w:val="it-IT"/>
          </w:rPr>
          <w:delText xml:space="preserve">- Aste </w:delText>
        </w:r>
      </w:del>
    </w:p>
    <w:p w14:paraId="0000007D" w14:textId="7FB25DA4" w:rsidR="007A25C7" w:rsidRPr="0044174A" w:rsidDel="00876A72" w:rsidRDefault="003A1A73">
      <w:pPr>
        <w:rPr>
          <w:del w:id="442" w:author="Filippo Del Grosso" w:date="2019-04-27T13:33:00Z"/>
          <w:lang w:val="it-IT"/>
        </w:rPr>
      </w:pPr>
      <w:del w:id="443" w:author="Filippo Del Grosso" w:date="2019-04-27T13:33:00Z">
        <w:r w:rsidRPr="0044174A" w:rsidDel="00876A72">
          <w:rPr>
            <w:lang w:val="it-IT"/>
          </w:rPr>
          <w:delText>(Modello base: Freemium)</w:delText>
        </w:r>
      </w:del>
    </w:p>
    <w:p w14:paraId="0000007E" w14:textId="623460EF" w:rsidR="007A25C7" w:rsidRPr="0044174A" w:rsidDel="00876A72" w:rsidRDefault="003A1A73">
      <w:pPr>
        <w:rPr>
          <w:del w:id="444" w:author="Filippo Del Grosso" w:date="2019-04-27T13:33:00Z"/>
          <w:lang w:val="it-IT"/>
        </w:rPr>
      </w:pPr>
      <w:del w:id="445" w:author="Filippo Del Grosso" w:date="2019-04-27T13:33:00Z">
        <w:r w:rsidRPr="0044174A" w:rsidDel="00876A72">
          <w:rPr>
            <w:lang w:val="it-IT"/>
          </w:rPr>
          <w:delText xml:space="preserve">- Co-design </w:delText>
        </w:r>
      </w:del>
    </w:p>
    <w:p w14:paraId="0000007F" w14:textId="1D0396EE" w:rsidR="007A25C7" w:rsidRPr="0044174A" w:rsidDel="00876A72" w:rsidRDefault="003A1A73">
      <w:pPr>
        <w:rPr>
          <w:del w:id="446" w:author="Filippo Del Grosso" w:date="2019-04-27T13:33:00Z"/>
          <w:lang w:val="it-IT"/>
        </w:rPr>
      </w:pPr>
      <w:del w:id="447" w:author="Filippo Del Grosso" w:date="2019-04-27T13:33:00Z">
        <w:r w:rsidRPr="0044174A" w:rsidDel="00876A72">
          <w:rPr>
            <w:lang w:val="it-IT"/>
          </w:rPr>
          <w:delText>(Modello avanzato: pay-per-use)</w:delText>
        </w:r>
      </w:del>
    </w:p>
    <w:p w14:paraId="00000080" w14:textId="100CC87E" w:rsidR="007A25C7" w:rsidRPr="0044174A" w:rsidRDefault="007A25C7">
      <w:pPr>
        <w:rPr>
          <w:lang w:val="it-IT"/>
        </w:rPr>
      </w:pPr>
    </w:p>
    <w:p w14:paraId="00000081" w14:textId="62BC8D80" w:rsidR="007A25C7" w:rsidRPr="000158E6" w:rsidRDefault="003A1A73">
      <w:pPr>
        <w:rPr>
          <w:b/>
          <w:lang w:val="it-IT"/>
          <w:rPrChange w:id="448" w:author="Del Grosso Filippo (Student Eco16)" w:date="2019-04-26T16:23:00Z">
            <w:rPr>
              <w:lang w:val="it-IT"/>
            </w:rPr>
          </w:rPrChange>
        </w:rPr>
      </w:pPr>
      <w:del w:id="449" w:author="Del Grosso Filippo (Student Eco16)" w:date="2019-04-26T18:26:00Z">
        <w:r w:rsidRPr="000158E6" w:rsidDel="00041DFE">
          <w:rPr>
            <w:b/>
            <w:lang w:val="it-IT"/>
            <w:rPrChange w:id="450" w:author="Del Grosso Filippo (Student Eco16)" w:date="2019-04-26T16:23:00Z">
              <w:rPr>
                <w:lang w:val="it-IT"/>
              </w:rPr>
            </w:rPrChange>
          </w:rPr>
          <w:delText>Proposte di valore</w:delText>
        </w:r>
      </w:del>
      <w:ins w:id="451" w:author="Del Grosso Filippo (Student Eco16)" w:date="2019-04-26T18:26:00Z">
        <w:r w:rsidR="00041DFE">
          <w:rPr>
            <w:b/>
            <w:lang w:val="it-IT"/>
          </w:rPr>
          <w:t>Valore Offerto</w:t>
        </w:r>
      </w:ins>
      <w:r w:rsidRPr="000158E6">
        <w:rPr>
          <w:b/>
          <w:lang w:val="it-IT"/>
          <w:rPrChange w:id="452" w:author="Del Grosso Filippo (Student Eco16)" w:date="2019-04-26T16:23:00Z">
            <w:rPr>
              <w:lang w:val="it-IT"/>
            </w:rPr>
          </w:rPrChange>
        </w:rPr>
        <w:t>:</w:t>
      </w:r>
    </w:p>
    <w:p w14:paraId="00000082" w14:textId="77777777" w:rsidR="007A25C7" w:rsidRPr="0044174A" w:rsidRDefault="003A1A73">
      <w:pPr>
        <w:rPr>
          <w:lang w:val="it-IT"/>
        </w:rPr>
      </w:pPr>
      <w:r w:rsidRPr="0044174A">
        <w:rPr>
          <w:lang w:val="it-IT"/>
        </w:rPr>
        <w:t xml:space="preserve">- Prodotti di design di famosi designer </w:t>
      </w:r>
    </w:p>
    <w:p w14:paraId="00000083" w14:textId="3B372181" w:rsidR="007A25C7" w:rsidRPr="0044174A" w:rsidDel="00876A72" w:rsidRDefault="003A1A73">
      <w:pPr>
        <w:rPr>
          <w:del w:id="453" w:author="Filippo Del Grosso" w:date="2019-04-27T13:34:00Z"/>
          <w:lang w:val="it-IT"/>
        </w:rPr>
      </w:pPr>
      <w:r w:rsidRPr="0044174A">
        <w:rPr>
          <w:lang w:val="it-IT"/>
        </w:rPr>
        <w:t xml:space="preserve">- Offerta </w:t>
      </w:r>
      <w:ins w:id="454" w:author="Filippo Del Grosso" w:date="2019-04-27T13:35:00Z">
        <w:r w:rsidR="00876A72">
          <w:rPr>
            <w:lang w:val="it-IT"/>
          </w:rPr>
          <w:t>a</w:t>
        </w:r>
      </w:ins>
      <w:del w:id="455" w:author="Filippo Del Grosso" w:date="2019-04-27T13:35:00Z">
        <w:r w:rsidRPr="0044174A" w:rsidDel="00876A72">
          <w:rPr>
            <w:lang w:val="it-IT"/>
          </w:rPr>
          <w:delText>d</w:delText>
        </w:r>
      </w:del>
      <w:del w:id="456" w:author="Filippo Del Grosso" w:date="2019-04-27T13:34:00Z">
        <w:r w:rsidRPr="0044174A" w:rsidDel="00876A72">
          <w:rPr>
            <w:lang w:val="it-IT"/>
          </w:rPr>
          <w:delText>i</w:delText>
        </w:r>
      </w:del>
      <w:r w:rsidRPr="0044174A">
        <w:rPr>
          <w:lang w:val="it-IT"/>
        </w:rPr>
        <w:t xml:space="preserve"> coda lunga  </w:t>
      </w:r>
    </w:p>
    <w:p w14:paraId="00000084" w14:textId="77777777" w:rsidR="007A25C7" w:rsidRPr="0044174A" w:rsidRDefault="003A1A73">
      <w:pPr>
        <w:rPr>
          <w:lang w:val="it-IT"/>
        </w:rPr>
      </w:pPr>
      <w:r w:rsidRPr="0044174A">
        <w:rPr>
          <w:lang w:val="it-IT"/>
        </w:rPr>
        <w:t>(Prodotti di nicchia)</w:t>
      </w:r>
    </w:p>
    <w:p w14:paraId="00000085" w14:textId="77777777" w:rsidR="007A25C7" w:rsidRPr="0044174A" w:rsidRDefault="003A1A73">
      <w:pPr>
        <w:rPr>
          <w:lang w:val="it-IT"/>
        </w:rPr>
      </w:pPr>
      <w:r w:rsidRPr="0044174A">
        <w:rPr>
          <w:lang w:val="it-IT"/>
        </w:rPr>
        <w:t>- Stampe 3D di alta qualità personalizzabili di mobili | oggetti</w:t>
      </w:r>
    </w:p>
    <w:p w14:paraId="00000086" w14:textId="77777777" w:rsidR="007A25C7" w:rsidRPr="0044174A" w:rsidRDefault="003A1A73">
      <w:pPr>
        <w:rPr>
          <w:lang w:val="it-IT"/>
        </w:rPr>
      </w:pPr>
      <w:r w:rsidRPr="0044174A">
        <w:rPr>
          <w:lang w:val="it-IT"/>
        </w:rPr>
        <w:t xml:space="preserve">- Effetto IKEA </w:t>
      </w:r>
    </w:p>
    <w:p w14:paraId="00000087" w14:textId="7647A556" w:rsidR="007A25C7" w:rsidDel="000158E6" w:rsidRDefault="007A25C7">
      <w:pPr>
        <w:rPr>
          <w:del w:id="457" w:author="Del Grosso Filippo (Student Eco16)" w:date="2019-04-26T16:23:00Z"/>
          <w:lang w:val="it-IT"/>
        </w:rPr>
      </w:pPr>
    </w:p>
    <w:p w14:paraId="00000088" w14:textId="5197BA7B" w:rsidR="007A25C7" w:rsidRPr="0044174A" w:rsidDel="000158E6" w:rsidRDefault="007A25C7">
      <w:pPr>
        <w:rPr>
          <w:del w:id="458" w:author="Del Grosso Filippo (Student Eco16)" w:date="2019-04-26T16:23:00Z"/>
          <w:lang w:val="it-IT"/>
        </w:rPr>
      </w:pPr>
    </w:p>
    <w:p w14:paraId="00000089" w14:textId="44D9E589" w:rsidR="007A25C7" w:rsidRPr="0044174A" w:rsidDel="000158E6" w:rsidRDefault="007A25C7">
      <w:pPr>
        <w:rPr>
          <w:del w:id="459" w:author="Del Grosso Filippo (Student Eco16)" w:date="2019-04-26T16:23:00Z"/>
          <w:lang w:val="it-IT"/>
        </w:rPr>
      </w:pPr>
    </w:p>
    <w:p w14:paraId="0000008A" w14:textId="77777777" w:rsidR="007A25C7" w:rsidRPr="0044174A" w:rsidRDefault="007A25C7">
      <w:pPr>
        <w:rPr>
          <w:lang w:val="it-IT"/>
        </w:rPr>
      </w:pPr>
    </w:p>
    <w:p w14:paraId="039E3FB9" w14:textId="77777777" w:rsidR="00876A72" w:rsidRPr="00876A72" w:rsidRDefault="00876A72">
      <w:pPr>
        <w:rPr>
          <w:ins w:id="460" w:author="Filippo Del Grosso" w:date="2019-04-27T13:35:00Z"/>
          <w:b/>
          <w:lang w:val="en-US"/>
          <w:rPrChange w:id="461" w:author="Filippo Del Grosso" w:date="2019-04-27T13:35:00Z">
            <w:rPr>
              <w:ins w:id="462" w:author="Filippo Del Grosso" w:date="2019-04-27T13:35:00Z"/>
              <w:b/>
              <w:lang w:val="it-IT"/>
            </w:rPr>
          </w:rPrChange>
        </w:rPr>
      </w:pPr>
    </w:p>
    <w:p w14:paraId="0000008B" w14:textId="7C5C7FC2" w:rsidR="007A25C7" w:rsidRPr="000158E6" w:rsidRDefault="003A1A73">
      <w:pPr>
        <w:rPr>
          <w:b/>
          <w:lang w:val="it-IT"/>
          <w:rPrChange w:id="463" w:author="Del Grosso Filippo (Student Eco16)" w:date="2019-04-26T16:23:00Z">
            <w:rPr>
              <w:lang w:val="it-IT"/>
            </w:rPr>
          </w:rPrChange>
        </w:rPr>
      </w:pPr>
      <w:del w:id="464" w:author="Del Grosso Filippo (Student Eco16)" w:date="2019-04-26T18:27:00Z">
        <w:r w:rsidRPr="000158E6" w:rsidDel="00041DFE">
          <w:rPr>
            <w:b/>
            <w:lang w:val="it-IT"/>
            <w:rPrChange w:id="465" w:author="Del Grosso Filippo (Student Eco16)" w:date="2019-04-26T16:23:00Z">
              <w:rPr>
                <w:lang w:val="it-IT"/>
              </w:rPr>
            </w:rPrChange>
          </w:rPr>
          <w:delText>Flusso di entrate</w:delText>
        </w:r>
      </w:del>
      <w:ins w:id="466" w:author="Del Grosso Filippo (Student Eco16)" w:date="2019-04-26T18:27:00Z">
        <w:r w:rsidR="00041DFE">
          <w:rPr>
            <w:b/>
            <w:lang w:val="it-IT"/>
          </w:rPr>
          <w:t>Fonti di Entrate</w:t>
        </w:r>
      </w:ins>
      <w:r w:rsidRPr="000158E6">
        <w:rPr>
          <w:b/>
          <w:lang w:val="it-IT"/>
          <w:rPrChange w:id="467" w:author="Del Grosso Filippo (Student Eco16)" w:date="2019-04-26T16:23:00Z">
            <w:rPr>
              <w:lang w:val="it-IT"/>
            </w:rPr>
          </w:rPrChange>
        </w:rPr>
        <w:t>:</w:t>
      </w:r>
    </w:p>
    <w:p w14:paraId="0000008C" w14:textId="4D5FC872" w:rsidR="007A25C7" w:rsidRPr="0044174A" w:rsidDel="00876A72" w:rsidRDefault="003A1A73" w:rsidP="00876A72">
      <w:pPr>
        <w:rPr>
          <w:del w:id="468" w:author="Filippo Del Grosso" w:date="2019-04-27T13:35:00Z"/>
          <w:lang w:val="it-IT"/>
        </w:rPr>
        <w:pPrChange w:id="469" w:author="Filippo Del Grosso" w:date="2019-04-27T13:41:00Z">
          <w:pPr/>
        </w:pPrChange>
      </w:pPr>
      <w:r w:rsidRPr="0044174A">
        <w:rPr>
          <w:lang w:val="it-IT"/>
        </w:rPr>
        <w:t xml:space="preserve">- </w:t>
      </w:r>
      <w:del w:id="470" w:author="Filippo Del Grosso" w:date="2019-04-27T13:40:00Z">
        <w:r w:rsidRPr="0044174A" w:rsidDel="00876A72">
          <w:rPr>
            <w:lang w:val="it-IT"/>
          </w:rPr>
          <w:delText>Pagamento basato sulla c</w:delText>
        </w:r>
      </w:del>
      <w:ins w:id="471" w:author="Filippo Del Grosso" w:date="2019-04-27T13:40:00Z">
        <w:r w:rsidR="00876A72">
          <w:rPr>
            <w:lang w:val="it-IT"/>
          </w:rPr>
          <w:t>C</w:t>
        </w:r>
      </w:ins>
      <w:r w:rsidRPr="0044174A">
        <w:rPr>
          <w:lang w:val="it-IT"/>
        </w:rPr>
        <w:t>ommission</w:t>
      </w:r>
      <w:ins w:id="472" w:author="Filippo Del Grosso" w:date="2019-04-27T13:40:00Z">
        <w:r w:rsidR="00876A72">
          <w:rPr>
            <w:lang w:val="it-IT"/>
          </w:rPr>
          <w:t>i su vendite</w:t>
        </w:r>
      </w:ins>
      <w:del w:id="473" w:author="Filippo Del Grosso" w:date="2019-04-27T13:40:00Z">
        <w:r w:rsidRPr="0044174A" w:rsidDel="00876A72">
          <w:rPr>
            <w:lang w:val="it-IT"/>
          </w:rPr>
          <w:delText>e per l'acquisto del prodotto</w:delText>
        </w:r>
      </w:del>
      <w:r w:rsidRPr="0044174A">
        <w:rPr>
          <w:lang w:val="it-IT"/>
        </w:rPr>
        <w:t xml:space="preserve">: </w:t>
      </w:r>
      <w:ins w:id="474" w:author="Filippo Del Grosso" w:date="2019-04-27T13:41:00Z">
        <w:r w:rsidR="00876A72">
          <w:rPr>
            <w:lang w:val="it-IT"/>
          </w:rPr>
          <w:t>percentuale scalabile in base al prezzo convenuto</w:t>
        </w:r>
      </w:ins>
      <w:del w:id="475" w:author="Filippo Del Grosso" w:date="2019-04-27T13:41:00Z">
        <w:r w:rsidRPr="0044174A" w:rsidDel="00876A72">
          <w:rPr>
            <w:lang w:val="it-IT"/>
          </w:rPr>
          <w:delText>15%</w:delText>
        </w:r>
      </w:del>
      <w:del w:id="476" w:author="Filippo Del Grosso" w:date="2019-04-27T13:35:00Z">
        <w:r w:rsidRPr="0044174A" w:rsidDel="00876A72">
          <w:rPr>
            <w:lang w:val="it-IT"/>
          </w:rPr>
          <w:delText xml:space="preserve"> </w:delText>
        </w:r>
      </w:del>
    </w:p>
    <w:p w14:paraId="0000008D" w14:textId="6D885607" w:rsidR="007A25C7" w:rsidRPr="0044174A" w:rsidRDefault="003A1A73" w:rsidP="00876A72">
      <w:pPr>
        <w:rPr>
          <w:lang w:val="it-IT"/>
        </w:rPr>
        <w:pPrChange w:id="477" w:author="Filippo Del Grosso" w:date="2019-04-27T13:41:00Z">
          <w:pPr/>
        </w:pPrChange>
      </w:pPr>
      <w:del w:id="478" w:author="Filippo Del Grosso" w:date="2019-04-27T13:41:00Z">
        <w:r w:rsidRPr="0044174A" w:rsidDel="00876A72">
          <w:rPr>
            <w:lang w:val="it-IT"/>
          </w:rPr>
          <w:delText>(50:50 da designer e produttore)</w:delText>
        </w:r>
      </w:del>
    </w:p>
    <w:p w14:paraId="0000008E" w14:textId="03574F7A" w:rsidR="007A25C7" w:rsidRPr="0044174A" w:rsidRDefault="003A1A73">
      <w:pPr>
        <w:rPr>
          <w:lang w:val="it-IT"/>
        </w:rPr>
      </w:pPr>
      <w:r w:rsidRPr="0044174A">
        <w:rPr>
          <w:lang w:val="it-IT"/>
        </w:rPr>
        <w:t xml:space="preserve">- Modello di abbonamento: "Base" - </w:t>
      </w:r>
      <w:proofErr w:type="spellStart"/>
      <w:r w:rsidRPr="0044174A">
        <w:rPr>
          <w:lang w:val="it-IT"/>
        </w:rPr>
        <w:t>Freemium</w:t>
      </w:r>
      <w:proofErr w:type="spellEnd"/>
      <w:r w:rsidRPr="0044174A">
        <w:rPr>
          <w:lang w:val="it-IT"/>
        </w:rPr>
        <w:t xml:space="preserve">, </w:t>
      </w:r>
      <w:del w:id="479" w:author="Filippo Del Grosso" w:date="2019-04-27T13:43:00Z">
        <w:r w:rsidRPr="0044174A" w:rsidDel="001F680D">
          <w:rPr>
            <w:lang w:val="it-IT"/>
          </w:rPr>
          <w:delText xml:space="preserve">Aste - Freemium </w:delText>
        </w:r>
      </w:del>
      <w:r w:rsidRPr="0044174A">
        <w:rPr>
          <w:lang w:val="it-IT"/>
        </w:rPr>
        <w:t xml:space="preserve">(percentuali da designer e produttore), </w:t>
      </w:r>
      <w:ins w:id="480" w:author="Filippo Del Grosso" w:date="2019-04-27T13:41:00Z">
        <w:r w:rsidR="00876A72">
          <w:rPr>
            <w:lang w:val="it-IT"/>
          </w:rPr>
          <w:t xml:space="preserve">“Avanzato” – basato su </w:t>
        </w:r>
        <w:proofErr w:type="spellStart"/>
        <w:r w:rsidR="00876A72">
          <w:rPr>
            <w:lang w:val="it-IT"/>
          </w:rPr>
          <w:t>pay</w:t>
        </w:r>
        <w:proofErr w:type="spellEnd"/>
        <w:r w:rsidR="00876A72">
          <w:rPr>
            <w:lang w:val="it-IT"/>
          </w:rPr>
          <w:t>-per-use</w:t>
        </w:r>
      </w:ins>
    </w:p>
    <w:p w14:paraId="0000008F" w14:textId="6E2B723F" w:rsidR="007A25C7" w:rsidDel="00876A72" w:rsidRDefault="003A1A73">
      <w:pPr>
        <w:rPr>
          <w:del w:id="481" w:author="Filippo Del Grosso" w:date="2019-04-27T13:42:00Z"/>
          <w:lang w:val="it-IT"/>
        </w:rPr>
      </w:pPr>
      <w:del w:id="482" w:author="Filippo Del Grosso" w:date="2019-04-27T13:42:00Z">
        <w:r w:rsidRPr="0044174A" w:rsidDel="00876A72">
          <w:rPr>
            <w:lang w:val="it-IT"/>
          </w:rPr>
          <w:delText xml:space="preserve">"Avanzato" - Pay-per-use </w:delText>
        </w:r>
      </w:del>
    </w:p>
    <w:p w14:paraId="13CACBA8" w14:textId="7F8F9461" w:rsidR="00876A72" w:rsidRPr="0044174A" w:rsidRDefault="00876A72">
      <w:pPr>
        <w:rPr>
          <w:ins w:id="483" w:author="Filippo Del Grosso" w:date="2019-04-27T13:42:00Z"/>
          <w:lang w:val="it-IT"/>
        </w:rPr>
      </w:pPr>
      <w:ins w:id="484" w:author="Filippo Del Grosso" w:date="2019-04-27T13:42:00Z">
        <w:r>
          <w:rPr>
            <w:lang w:val="it-IT"/>
          </w:rPr>
          <w:t>- Introiti pubblicitari per i contenuti online, da internet e social media</w:t>
        </w:r>
      </w:ins>
    </w:p>
    <w:p w14:paraId="00000090" w14:textId="77777777" w:rsidR="007A25C7" w:rsidRPr="0044174A" w:rsidDel="00E2459A" w:rsidRDefault="007A25C7">
      <w:pPr>
        <w:rPr>
          <w:del w:id="485" w:author="Filippo Del Grosso" w:date="2019-04-27T13:48:00Z"/>
          <w:lang w:val="it-IT"/>
        </w:rPr>
      </w:pPr>
    </w:p>
    <w:p w14:paraId="659C3A39" w14:textId="77777777" w:rsidR="00E2459A" w:rsidRPr="00E2459A" w:rsidRDefault="00E2459A">
      <w:pPr>
        <w:rPr>
          <w:ins w:id="486" w:author="Filippo Del Grosso" w:date="2019-04-27T13:47:00Z"/>
          <w:b/>
          <w:lang w:val="en-US"/>
          <w:rPrChange w:id="487" w:author="Filippo Del Grosso" w:date="2019-04-27T13:47:00Z">
            <w:rPr>
              <w:ins w:id="488" w:author="Filippo Del Grosso" w:date="2019-04-27T13:47:00Z"/>
              <w:b/>
              <w:lang w:val="it-IT"/>
            </w:rPr>
          </w:rPrChange>
        </w:rPr>
      </w:pPr>
    </w:p>
    <w:p w14:paraId="00000091" w14:textId="7FCFE54A" w:rsidR="007A25C7" w:rsidRPr="000158E6" w:rsidRDefault="003A1A73">
      <w:pPr>
        <w:rPr>
          <w:b/>
          <w:lang w:val="it-IT"/>
          <w:rPrChange w:id="489" w:author="Del Grosso Filippo (Student Eco16)" w:date="2019-04-26T16:24:00Z">
            <w:rPr>
              <w:lang w:val="it-IT"/>
            </w:rPr>
          </w:rPrChange>
        </w:rPr>
      </w:pPr>
      <w:r w:rsidRPr="000158E6">
        <w:rPr>
          <w:b/>
          <w:lang w:val="it-IT"/>
          <w:rPrChange w:id="490" w:author="Del Grosso Filippo (Student Eco16)" w:date="2019-04-26T16:24:00Z">
            <w:rPr>
              <w:lang w:val="it-IT"/>
            </w:rPr>
          </w:rPrChange>
        </w:rPr>
        <w:t>Attività chiave:</w:t>
      </w:r>
    </w:p>
    <w:p w14:paraId="00000092" w14:textId="548DE956" w:rsidR="007A25C7" w:rsidRPr="0044174A" w:rsidRDefault="003A1A73">
      <w:pPr>
        <w:rPr>
          <w:lang w:val="it-IT"/>
        </w:rPr>
      </w:pPr>
      <w:r w:rsidRPr="0044174A">
        <w:rPr>
          <w:lang w:val="it-IT"/>
        </w:rPr>
        <w:t xml:space="preserve">- </w:t>
      </w:r>
      <w:del w:id="491" w:author="Filippo Del Grosso" w:date="2019-04-27T13:47:00Z">
        <w:r w:rsidRPr="0044174A" w:rsidDel="00E2459A">
          <w:rPr>
            <w:lang w:val="it-IT"/>
          </w:rPr>
          <w:delText>Collegamento in rete</w:delText>
        </w:r>
      </w:del>
      <w:ins w:id="492" w:author="Filippo Del Grosso" w:date="2019-04-27T13:47:00Z">
        <w:r w:rsidR="00E2459A">
          <w:rPr>
            <w:lang w:val="it-IT"/>
          </w:rPr>
          <w:t>Creazione di reti e contatti</w:t>
        </w:r>
      </w:ins>
      <w:r w:rsidRPr="0044174A">
        <w:rPr>
          <w:lang w:val="it-IT"/>
        </w:rPr>
        <w:t xml:space="preserve"> con rinomati designer e comunità di utenti </w:t>
      </w:r>
    </w:p>
    <w:p w14:paraId="00000093" w14:textId="77777777" w:rsidR="007A25C7" w:rsidRPr="0044174A" w:rsidRDefault="003A1A73">
      <w:pPr>
        <w:rPr>
          <w:lang w:val="it-IT"/>
        </w:rPr>
      </w:pPr>
      <w:r w:rsidRPr="0044174A">
        <w:rPr>
          <w:lang w:val="it-IT"/>
        </w:rPr>
        <w:t xml:space="preserve">- Gestione della piattaforma (raccolta di disegni e modelli) </w:t>
      </w:r>
    </w:p>
    <w:p w14:paraId="00000094" w14:textId="4E80225E" w:rsidR="007A25C7" w:rsidRPr="0044174A" w:rsidRDefault="003A1A73">
      <w:pPr>
        <w:rPr>
          <w:lang w:val="it-IT"/>
        </w:rPr>
      </w:pPr>
      <w:r w:rsidRPr="0044174A">
        <w:rPr>
          <w:lang w:val="it-IT"/>
        </w:rPr>
        <w:t xml:space="preserve">- </w:t>
      </w:r>
      <w:ins w:id="493" w:author="Filippo Del Grosso" w:date="2019-04-27T13:47:00Z">
        <w:r w:rsidR="00E2459A">
          <w:rPr>
            <w:lang w:val="it-IT"/>
          </w:rPr>
          <w:t xml:space="preserve">Gestione della </w:t>
        </w:r>
      </w:ins>
      <w:ins w:id="494" w:author="Filippo Del Grosso" w:date="2019-04-27T13:48:00Z">
        <w:r w:rsidR="00E2459A">
          <w:rPr>
            <w:lang w:val="it-IT"/>
          </w:rPr>
          <w:t>c</w:t>
        </w:r>
      </w:ins>
      <w:del w:id="495" w:author="Filippo Del Grosso" w:date="2019-04-27T13:48:00Z">
        <w:r w:rsidRPr="0044174A" w:rsidDel="00E2459A">
          <w:rPr>
            <w:lang w:val="it-IT"/>
          </w:rPr>
          <w:delText>C</w:delText>
        </w:r>
      </w:del>
      <w:r w:rsidRPr="0044174A">
        <w:rPr>
          <w:lang w:val="it-IT"/>
        </w:rPr>
        <w:t xml:space="preserve">omunità </w:t>
      </w:r>
      <w:ins w:id="496" w:author="Filippo Del Grosso" w:date="2019-04-27T13:48:00Z">
        <w:r w:rsidR="00E2459A">
          <w:rPr>
            <w:lang w:val="it-IT"/>
          </w:rPr>
          <w:t>di utenti</w:t>
        </w:r>
      </w:ins>
    </w:p>
    <w:p w14:paraId="00000095" w14:textId="77777777" w:rsidR="007A25C7" w:rsidRPr="0044174A" w:rsidRDefault="003A1A73">
      <w:pPr>
        <w:rPr>
          <w:lang w:val="it-IT"/>
        </w:rPr>
      </w:pPr>
      <w:r w:rsidRPr="0044174A">
        <w:rPr>
          <w:lang w:val="it-IT"/>
        </w:rPr>
        <w:t xml:space="preserve">- Proprietà Intellettuale </w:t>
      </w:r>
    </w:p>
    <w:p w14:paraId="00000096" w14:textId="1D39A7FD" w:rsidR="007A25C7" w:rsidRPr="0044174A" w:rsidRDefault="003A1A73">
      <w:pPr>
        <w:rPr>
          <w:lang w:val="it-IT"/>
        </w:rPr>
      </w:pPr>
      <w:r w:rsidRPr="0044174A">
        <w:rPr>
          <w:lang w:val="it-IT"/>
        </w:rPr>
        <w:t>- Marketing | PR</w:t>
      </w:r>
      <w:ins w:id="497" w:author="Filippo Del Grosso" w:date="2019-04-27T13:47:00Z">
        <w:r w:rsidR="00E2459A">
          <w:rPr>
            <w:lang w:val="it-IT"/>
          </w:rPr>
          <w:t xml:space="preserve"> | Ve</w:t>
        </w:r>
      </w:ins>
      <w:ins w:id="498" w:author="Filippo Del Grosso" w:date="2019-04-27T13:48:00Z">
        <w:r w:rsidR="00E2459A">
          <w:rPr>
            <w:lang w:val="it-IT"/>
          </w:rPr>
          <w:t>ndite</w:t>
        </w:r>
      </w:ins>
    </w:p>
    <w:p w14:paraId="00000097" w14:textId="6EA50DE2" w:rsidR="007A25C7" w:rsidRPr="0044174A" w:rsidRDefault="003A1A73">
      <w:pPr>
        <w:rPr>
          <w:lang w:val="it-IT"/>
        </w:rPr>
      </w:pPr>
      <w:r w:rsidRPr="0044174A">
        <w:rPr>
          <w:lang w:val="it-IT"/>
        </w:rPr>
        <w:t xml:space="preserve">- </w:t>
      </w:r>
      <w:del w:id="499" w:author="Filippo Del Grosso" w:date="2019-04-27T13:48:00Z">
        <w:r w:rsidRPr="0044174A" w:rsidDel="00E2459A">
          <w:rPr>
            <w:lang w:val="it-IT"/>
          </w:rPr>
          <w:delText>Sistemi consigliati</w:delText>
        </w:r>
      </w:del>
      <w:ins w:id="500" w:author="Filippo Del Grosso" w:date="2019-04-27T13:48:00Z">
        <w:r w:rsidR="00E2459A">
          <w:rPr>
            <w:lang w:val="it-IT"/>
          </w:rPr>
          <w:t>Sistema di raccomandazione e passaparola</w:t>
        </w:r>
      </w:ins>
    </w:p>
    <w:p w14:paraId="00000098" w14:textId="2A6B3E07" w:rsidR="007A25C7" w:rsidRPr="0044174A" w:rsidDel="000158E6" w:rsidRDefault="003A1A73">
      <w:pPr>
        <w:rPr>
          <w:del w:id="501" w:author="Del Grosso Filippo (Student Eco16)" w:date="2019-04-26T16:24:00Z"/>
          <w:lang w:val="it-IT"/>
        </w:rPr>
      </w:pPr>
      <w:r w:rsidRPr="0044174A">
        <w:rPr>
          <w:lang w:val="it-IT"/>
        </w:rPr>
        <w:t xml:space="preserve"> </w:t>
      </w:r>
    </w:p>
    <w:p w14:paraId="00000099" w14:textId="77777777" w:rsidR="007A25C7" w:rsidRPr="0044174A" w:rsidRDefault="007A25C7">
      <w:pPr>
        <w:rPr>
          <w:lang w:val="it-IT"/>
        </w:rPr>
      </w:pPr>
    </w:p>
    <w:p w14:paraId="0000009A" w14:textId="77777777" w:rsidR="007A25C7" w:rsidRPr="000158E6" w:rsidRDefault="003A1A73">
      <w:pPr>
        <w:rPr>
          <w:b/>
          <w:lang w:val="it-IT"/>
          <w:rPrChange w:id="502" w:author="Del Grosso Filippo (Student Eco16)" w:date="2019-04-26T16:24:00Z">
            <w:rPr>
              <w:lang w:val="it-IT"/>
            </w:rPr>
          </w:rPrChange>
        </w:rPr>
      </w:pPr>
      <w:r w:rsidRPr="000158E6">
        <w:rPr>
          <w:b/>
          <w:lang w:val="it-IT"/>
          <w:rPrChange w:id="503" w:author="Del Grosso Filippo (Student Eco16)" w:date="2019-04-26T16:24:00Z">
            <w:rPr>
              <w:lang w:val="it-IT"/>
            </w:rPr>
          </w:rPrChange>
        </w:rPr>
        <w:t>Risorse Chiave:</w:t>
      </w:r>
    </w:p>
    <w:p w14:paraId="0000009B" w14:textId="4A3BD9F2" w:rsidR="007A25C7" w:rsidRPr="0044174A" w:rsidDel="00C92123" w:rsidRDefault="003A1A73">
      <w:pPr>
        <w:rPr>
          <w:del w:id="504" w:author="Filippo Del Grosso" w:date="2019-04-27T14:12:00Z"/>
          <w:lang w:val="it-IT"/>
        </w:rPr>
      </w:pPr>
      <w:r w:rsidRPr="0044174A">
        <w:rPr>
          <w:lang w:val="it-IT"/>
        </w:rPr>
        <w:t xml:space="preserve">- Comunità di Disegnatori </w:t>
      </w:r>
    </w:p>
    <w:p w14:paraId="0000009C" w14:textId="77777777" w:rsidR="007A25C7" w:rsidRPr="0044174A" w:rsidRDefault="003A1A73">
      <w:pPr>
        <w:rPr>
          <w:lang w:val="it-IT"/>
        </w:rPr>
      </w:pPr>
      <w:r w:rsidRPr="0044174A">
        <w:rPr>
          <w:lang w:val="it-IT"/>
        </w:rPr>
        <w:t>(Dati CAD del Designer)</w:t>
      </w:r>
    </w:p>
    <w:p w14:paraId="0000009D" w14:textId="7524F11A" w:rsidR="007A25C7" w:rsidRPr="0044174A" w:rsidRDefault="003A1A73">
      <w:pPr>
        <w:rPr>
          <w:lang w:val="it-IT"/>
        </w:rPr>
      </w:pPr>
      <w:r w:rsidRPr="0044174A">
        <w:rPr>
          <w:lang w:val="it-IT"/>
        </w:rPr>
        <w:t>- Rete di artigiani | Produttori</w:t>
      </w:r>
      <w:del w:id="505" w:author="Filippo Del Grosso" w:date="2019-04-27T14:12:00Z">
        <w:r w:rsidRPr="0044174A" w:rsidDel="00C92123">
          <w:rPr>
            <w:lang w:val="it-IT"/>
          </w:rPr>
          <w:delText>,</w:delText>
        </w:r>
      </w:del>
    </w:p>
    <w:p w14:paraId="0000009E" w14:textId="77777777" w:rsidR="007A25C7" w:rsidRPr="0044174A" w:rsidRDefault="003A1A73">
      <w:pPr>
        <w:rPr>
          <w:lang w:val="it-IT"/>
        </w:rPr>
      </w:pPr>
      <w:r w:rsidRPr="0044174A">
        <w:rPr>
          <w:lang w:val="it-IT"/>
        </w:rPr>
        <w:t>- Rete di clienti</w:t>
      </w:r>
    </w:p>
    <w:p w14:paraId="0000009F" w14:textId="25426AA2" w:rsidR="007A25C7" w:rsidRPr="0044174A" w:rsidRDefault="003A1A73">
      <w:pPr>
        <w:rPr>
          <w:lang w:val="it-IT"/>
        </w:rPr>
      </w:pPr>
      <w:r w:rsidRPr="0044174A">
        <w:rPr>
          <w:lang w:val="it-IT"/>
        </w:rPr>
        <w:t>- Piattaforma online (I</w:t>
      </w:r>
      <w:ins w:id="506" w:author="Filippo Del Grosso" w:date="2019-04-27T14:12:00Z">
        <w:r w:rsidR="00C92123">
          <w:rPr>
            <w:lang w:val="it-IT"/>
          </w:rPr>
          <w:t>C</w:t>
        </w:r>
      </w:ins>
      <w:r w:rsidRPr="0044174A">
        <w:rPr>
          <w:lang w:val="it-IT"/>
        </w:rPr>
        <w:t xml:space="preserve">T) </w:t>
      </w:r>
    </w:p>
    <w:p w14:paraId="000000A0" w14:textId="4F4F7F74" w:rsidR="007A25C7" w:rsidRPr="0044174A" w:rsidDel="007D1233" w:rsidRDefault="003A1A73">
      <w:pPr>
        <w:rPr>
          <w:del w:id="507" w:author="Filippo Del Grosso" w:date="2019-04-26T23:48:00Z"/>
          <w:lang w:val="it-IT"/>
        </w:rPr>
      </w:pPr>
      <w:r w:rsidRPr="0044174A">
        <w:rPr>
          <w:lang w:val="it-IT"/>
        </w:rPr>
        <w:t>- Contratti di proprietà intellettuale</w:t>
      </w:r>
    </w:p>
    <w:p w14:paraId="000000A1" w14:textId="2A6B8EA2" w:rsidR="007A25C7" w:rsidRPr="0044174A" w:rsidRDefault="007D1233">
      <w:pPr>
        <w:rPr>
          <w:lang w:val="it-IT"/>
        </w:rPr>
      </w:pPr>
      <w:ins w:id="508" w:author="Filippo Del Grosso" w:date="2019-04-26T23:48:00Z">
        <w:r>
          <w:rPr>
            <w:lang w:val="it-IT"/>
          </w:rPr>
          <w:t xml:space="preserve"> </w:t>
        </w:r>
      </w:ins>
      <w:r w:rsidR="003A1A73" w:rsidRPr="0044174A">
        <w:rPr>
          <w:lang w:val="it-IT"/>
        </w:rPr>
        <w:t>(Avvocat</w:t>
      </w:r>
      <w:ins w:id="509" w:author="Filippo Del Grosso" w:date="2019-04-26T23:48:00Z">
        <w:r w:rsidR="007B23D2">
          <w:rPr>
            <w:lang w:val="it-IT"/>
          </w:rPr>
          <w:t>o</w:t>
        </w:r>
      </w:ins>
      <w:del w:id="510" w:author="Filippo Del Grosso" w:date="2019-04-26T23:48:00Z">
        <w:r w:rsidR="003A1A73" w:rsidRPr="0044174A" w:rsidDel="007B23D2">
          <w:rPr>
            <w:lang w:val="it-IT"/>
          </w:rPr>
          <w:delText>o</w:delText>
        </w:r>
      </w:del>
      <w:r w:rsidR="003A1A73" w:rsidRPr="0044174A">
        <w:rPr>
          <w:lang w:val="it-IT"/>
        </w:rPr>
        <w:t xml:space="preserve"> in materia di brevetti) </w:t>
      </w:r>
    </w:p>
    <w:p w14:paraId="000000A2" w14:textId="77777777" w:rsidR="007A25C7" w:rsidRPr="0044174A" w:rsidRDefault="007A25C7">
      <w:pPr>
        <w:rPr>
          <w:lang w:val="it-IT"/>
        </w:rPr>
      </w:pPr>
    </w:p>
    <w:p w14:paraId="000000A3" w14:textId="77777777" w:rsidR="007A25C7" w:rsidRPr="000158E6" w:rsidRDefault="003A1A73">
      <w:pPr>
        <w:rPr>
          <w:b/>
          <w:lang w:val="it-IT"/>
          <w:rPrChange w:id="511" w:author="Del Grosso Filippo (Student Eco16)" w:date="2019-04-26T16:24:00Z">
            <w:rPr>
              <w:lang w:val="it-IT"/>
            </w:rPr>
          </w:rPrChange>
        </w:rPr>
      </w:pPr>
      <w:r w:rsidRPr="000158E6">
        <w:rPr>
          <w:b/>
          <w:lang w:val="it-IT"/>
          <w:rPrChange w:id="512" w:author="Del Grosso Filippo (Student Eco16)" w:date="2019-04-26T16:24:00Z">
            <w:rPr>
              <w:lang w:val="it-IT"/>
            </w:rPr>
          </w:rPrChange>
        </w:rPr>
        <w:t>Partner chiave:</w:t>
      </w:r>
    </w:p>
    <w:p w14:paraId="78B8C235" w14:textId="515805D1" w:rsidR="00C92123" w:rsidRPr="00C92123" w:rsidRDefault="00C92123" w:rsidP="00C92123">
      <w:pPr>
        <w:rPr>
          <w:ins w:id="513" w:author="Filippo Del Grosso" w:date="2019-04-27T14:11:00Z"/>
          <w:lang w:val="it-IT"/>
        </w:rPr>
      </w:pPr>
      <w:ins w:id="514" w:author="Filippo Del Grosso" w:date="2019-04-27T14:11:00Z">
        <w:r>
          <w:rPr>
            <w:lang w:val="it-IT"/>
          </w:rPr>
          <w:t xml:space="preserve">- </w:t>
        </w:r>
        <w:r w:rsidRPr="00C92123">
          <w:rPr>
            <w:lang w:val="it-IT"/>
          </w:rPr>
          <w:t>Comunità di progettisti (dati CAD del progettista)</w:t>
        </w:r>
      </w:ins>
    </w:p>
    <w:p w14:paraId="62FF6802" w14:textId="63508B91" w:rsidR="00C92123" w:rsidRPr="00C92123" w:rsidRDefault="00C92123" w:rsidP="00C92123">
      <w:pPr>
        <w:rPr>
          <w:ins w:id="515" w:author="Filippo Del Grosso" w:date="2019-04-27T14:11:00Z"/>
          <w:lang w:val="it-IT"/>
        </w:rPr>
      </w:pPr>
      <w:ins w:id="516" w:author="Filippo Del Grosso" w:date="2019-04-27T14:12:00Z">
        <w:r>
          <w:rPr>
            <w:lang w:val="it-IT"/>
          </w:rPr>
          <w:t xml:space="preserve">- </w:t>
        </w:r>
      </w:ins>
      <w:ins w:id="517" w:author="Filippo Del Grosso" w:date="2019-04-27T14:11:00Z">
        <w:r w:rsidRPr="00C92123">
          <w:rPr>
            <w:lang w:val="it-IT"/>
          </w:rPr>
          <w:t>Rete di artigiani | I produttori,</w:t>
        </w:r>
      </w:ins>
    </w:p>
    <w:p w14:paraId="7B45FF32" w14:textId="3700D30F" w:rsidR="00C92123" w:rsidRPr="00C92123" w:rsidRDefault="00C92123" w:rsidP="00C92123">
      <w:pPr>
        <w:rPr>
          <w:ins w:id="518" w:author="Filippo Del Grosso" w:date="2019-04-27T14:11:00Z"/>
          <w:lang w:val="it-IT"/>
        </w:rPr>
      </w:pPr>
      <w:ins w:id="519" w:author="Filippo Del Grosso" w:date="2019-04-27T14:12:00Z">
        <w:r>
          <w:rPr>
            <w:lang w:val="it-IT"/>
          </w:rPr>
          <w:t xml:space="preserve">- </w:t>
        </w:r>
      </w:ins>
      <w:ins w:id="520" w:author="Filippo Del Grosso" w:date="2019-04-27T14:11:00Z">
        <w:r w:rsidRPr="00C92123">
          <w:rPr>
            <w:lang w:val="it-IT"/>
          </w:rPr>
          <w:t>Rete di clienti</w:t>
        </w:r>
      </w:ins>
    </w:p>
    <w:p w14:paraId="475C25A3" w14:textId="679D6A34" w:rsidR="00C92123" w:rsidRPr="00C92123" w:rsidRDefault="00C92123" w:rsidP="00C92123">
      <w:pPr>
        <w:rPr>
          <w:ins w:id="521" w:author="Filippo Del Grosso" w:date="2019-04-27T14:11:00Z"/>
          <w:lang w:val="it-IT"/>
        </w:rPr>
      </w:pPr>
      <w:ins w:id="522" w:author="Filippo Del Grosso" w:date="2019-04-27T14:12:00Z">
        <w:r>
          <w:rPr>
            <w:lang w:val="it-IT"/>
          </w:rPr>
          <w:t xml:space="preserve">- </w:t>
        </w:r>
      </w:ins>
      <w:ins w:id="523" w:author="Filippo Del Grosso" w:date="2019-04-27T14:11:00Z">
        <w:r w:rsidRPr="00C92123">
          <w:rPr>
            <w:lang w:val="it-IT"/>
          </w:rPr>
          <w:t>Contratti di proprietà intellettuale (consulente in brevetti)</w:t>
        </w:r>
      </w:ins>
    </w:p>
    <w:p w14:paraId="351CBD73" w14:textId="43AC548E" w:rsidR="00C92123" w:rsidRPr="00C92123" w:rsidRDefault="00C92123" w:rsidP="00C92123">
      <w:pPr>
        <w:rPr>
          <w:ins w:id="524" w:author="Filippo Del Grosso" w:date="2019-04-27T14:11:00Z"/>
          <w:lang w:val="it-IT"/>
        </w:rPr>
      </w:pPr>
      <w:ins w:id="525" w:author="Filippo Del Grosso" w:date="2019-04-27T14:12:00Z">
        <w:r>
          <w:rPr>
            <w:lang w:val="it-IT"/>
          </w:rPr>
          <w:t xml:space="preserve">- </w:t>
        </w:r>
      </w:ins>
      <w:ins w:id="526" w:author="Filippo Del Grosso" w:date="2019-04-27T14:11:00Z">
        <w:r w:rsidRPr="00C92123">
          <w:rPr>
            <w:lang w:val="it-IT"/>
          </w:rPr>
          <w:t>Alleanze strategiche: progettisti e produttori | Gli investitori</w:t>
        </w:r>
      </w:ins>
    </w:p>
    <w:p w14:paraId="2A9CB973" w14:textId="662E899A" w:rsidR="00C92123" w:rsidRPr="00C92123" w:rsidRDefault="00C92123" w:rsidP="00C92123">
      <w:pPr>
        <w:rPr>
          <w:ins w:id="527" w:author="Filippo Del Grosso" w:date="2019-04-27T14:11:00Z"/>
          <w:lang w:val="it-IT"/>
        </w:rPr>
      </w:pPr>
      <w:ins w:id="528" w:author="Filippo Del Grosso" w:date="2019-04-27T14:12:00Z">
        <w:r>
          <w:rPr>
            <w:lang w:val="it-IT"/>
          </w:rPr>
          <w:t xml:space="preserve">- </w:t>
        </w:r>
      </w:ins>
      <w:ins w:id="529" w:author="Filippo Del Grosso" w:date="2019-04-27T14:11:00Z">
        <w:r w:rsidRPr="00C92123">
          <w:rPr>
            <w:lang w:val="it-IT"/>
          </w:rPr>
          <w:t>Collaboratori: influenzatori, aziende, hotel</w:t>
        </w:r>
      </w:ins>
    </w:p>
    <w:p w14:paraId="59832DFE" w14:textId="1FC3687F" w:rsidR="00C92123" w:rsidRPr="00C92123" w:rsidRDefault="00C92123" w:rsidP="00C92123">
      <w:pPr>
        <w:rPr>
          <w:ins w:id="530" w:author="Filippo Del Grosso" w:date="2019-04-27T14:11:00Z"/>
          <w:lang w:val="it-IT"/>
        </w:rPr>
      </w:pPr>
      <w:ins w:id="531" w:author="Filippo Del Grosso" w:date="2019-04-27T14:12:00Z">
        <w:r>
          <w:rPr>
            <w:lang w:val="it-IT"/>
          </w:rPr>
          <w:t xml:space="preserve">- </w:t>
        </w:r>
      </w:ins>
      <w:ins w:id="532" w:author="Filippo Del Grosso" w:date="2019-04-27T14:11:00Z">
        <w:r w:rsidRPr="00C92123">
          <w:rPr>
            <w:lang w:val="it-IT"/>
          </w:rPr>
          <w:t>Università che necessitano di conoscenze aggiornate sul mercato e sul progresso tecnico</w:t>
        </w:r>
      </w:ins>
    </w:p>
    <w:p w14:paraId="000000A4" w14:textId="070E4A0F" w:rsidR="007A25C7" w:rsidRPr="0044174A" w:rsidDel="00C92123" w:rsidRDefault="00C92123" w:rsidP="00C92123">
      <w:pPr>
        <w:rPr>
          <w:del w:id="533" w:author="Filippo Del Grosso" w:date="2019-04-27T14:11:00Z"/>
          <w:lang w:val="it-IT"/>
        </w:rPr>
      </w:pPr>
      <w:ins w:id="534" w:author="Filippo Del Grosso" w:date="2019-04-27T14:12:00Z">
        <w:r>
          <w:rPr>
            <w:lang w:val="it-IT"/>
          </w:rPr>
          <w:t xml:space="preserve">- </w:t>
        </w:r>
      </w:ins>
      <w:ins w:id="535" w:author="Filippo Del Grosso" w:date="2019-04-27T14:11:00Z">
        <w:r w:rsidRPr="00C92123">
          <w:rPr>
            <w:lang w:val="it-IT"/>
          </w:rPr>
          <w:t>Fornitori di sistemi di pagamento online</w:t>
        </w:r>
      </w:ins>
      <w:del w:id="536" w:author="Filippo Del Grosso" w:date="2019-04-27T14:11:00Z">
        <w:r w:rsidR="003A1A73" w:rsidRPr="0044174A" w:rsidDel="00C92123">
          <w:rPr>
            <w:lang w:val="it-IT"/>
          </w:rPr>
          <w:delText xml:space="preserve">- Alleanze strategiche: </w:delText>
        </w:r>
      </w:del>
    </w:p>
    <w:p w14:paraId="000000A5" w14:textId="507148FB" w:rsidR="007A25C7" w:rsidRPr="0044174A" w:rsidDel="00C92123" w:rsidRDefault="003A1A73">
      <w:pPr>
        <w:rPr>
          <w:del w:id="537" w:author="Filippo Del Grosso" w:date="2019-04-27T14:11:00Z"/>
          <w:lang w:val="it-IT"/>
        </w:rPr>
      </w:pPr>
      <w:del w:id="538" w:author="Filippo Del Grosso" w:date="2019-04-27T14:11:00Z">
        <w:r w:rsidRPr="0044174A" w:rsidDel="00C92123">
          <w:rPr>
            <w:lang w:val="it-IT"/>
          </w:rPr>
          <w:delText xml:space="preserve">Designer e </w:delText>
        </w:r>
      </w:del>
    </w:p>
    <w:p w14:paraId="000000A6" w14:textId="7C3DB3B6" w:rsidR="007A25C7" w:rsidRPr="0044174A" w:rsidDel="00C92123" w:rsidRDefault="003A1A73">
      <w:pPr>
        <w:rPr>
          <w:del w:id="539" w:author="Filippo Del Grosso" w:date="2019-04-27T14:11:00Z"/>
          <w:lang w:val="it-IT"/>
        </w:rPr>
      </w:pPr>
      <w:del w:id="540" w:author="Filippo Del Grosso" w:date="2019-04-27T14:11:00Z">
        <w:r w:rsidRPr="0044174A" w:rsidDel="00C92123">
          <w:rPr>
            <w:lang w:val="it-IT"/>
          </w:rPr>
          <w:delText>Produttori | Investitori</w:delText>
        </w:r>
      </w:del>
    </w:p>
    <w:p w14:paraId="000000A7" w14:textId="1736114E" w:rsidR="007A25C7" w:rsidRPr="0044174A" w:rsidDel="00C92123" w:rsidRDefault="003A1A73">
      <w:pPr>
        <w:rPr>
          <w:del w:id="541" w:author="Filippo Del Grosso" w:date="2019-04-27T14:11:00Z"/>
          <w:lang w:val="it-IT"/>
        </w:rPr>
      </w:pPr>
      <w:del w:id="542" w:author="Filippo Del Grosso" w:date="2019-04-27T14:11:00Z">
        <w:r w:rsidRPr="0044174A" w:rsidDel="00C92123">
          <w:rPr>
            <w:lang w:val="it-IT"/>
          </w:rPr>
          <w:delText xml:space="preserve">- Ciabatte: </w:delText>
        </w:r>
      </w:del>
    </w:p>
    <w:p w14:paraId="000000A8" w14:textId="6466F0FC" w:rsidR="007A25C7" w:rsidRPr="0044174A" w:rsidDel="00C92123" w:rsidRDefault="003A1A73">
      <w:pPr>
        <w:rPr>
          <w:del w:id="543" w:author="Filippo Del Grosso" w:date="2019-04-27T14:11:00Z"/>
          <w:lang w:val="it-IT"/>
        </w:rPr>
      </w:pPr>
      <w:del w:id="544" w:author="Filippo Del Grosso" w:date="2019-04-27T14:11:00Z">
        <w:r w:rsidRPr="0044174A" w:rsidDel="00C92123">
          <w:rPr>
            <w:lang w:val="it-IT"/>
          </w:rPr>
          <w:delText xml:space="preserve">Influencers, </w:delText>
        </w:r>
      </w:del>
    </w:p>
    <w:p w14:paraId="000000A9" w14:textId="646779C8" w:rsidR="007A25C7" w:rsidRPr="0044174A" w:rsidDel="00C92123" w:rsidRDefault="003A1A73">
      <w:pPr>
        <w:rPr>
          <w:del w:id="545" w:author="Filippo Del Grosso" w:date="2019-04-27T14:11:00Z"/>
          <w:lang w:val="it-IT"/>
        </w:rPr>
      </w:pPr>
      <w:del w:id="546" w:author="Filippo Del Grosso" w:date="2019-04-27T14:11:00Z">
        <w:r w:rsidRPr="0044174A" w:rsidDel="00C92123">
          <w:rPr>
            <w:lang w:val="it-IT"/>
          </w:rPr>
          <w:delText xml:space="preserve">Aziende </w:delText>
        </w:r>
      </w:del>
    </w:p>
    <w:p w14:paraId="000000AA" w14:textId="571F3147" w:rsidR="007A25C7" w:rsidRPr="0044174A" w:rsidDel="00C92123" w:rsidRDefault="003A1A73">
      <w:pPr>
        <w:rPr>
          <w:del w:id="547" w:author="Filippo Del Grosso" w:date="2019-04-27T14:11:00Z"/>
          <w:lang w:val="it-IT"/>
        </w:rPr>
      </w:pPr>
      <w:del w:id="548" w:author="Filippo Del Grosso" w:date="2019-04-27T14:11:00Z">
        <w:r w:rsidRPr="0044174A" w:rsidDel="00C92123">
          <w:rPr>
            <w:lang w:val="it-IT"/>
          </w:rPr>
          <w:delText>Hotel</w:delText>
        </w:r>
      </w:del>
    </w:p>
    <w:p w14:paraId="000000AB" w14:textId="71528791" w:rsidR="007A25C7" w:rsidRPr="0044174A" w:rsidDel="00C92123" w:rsidRDefault="003A1A73">
      <w:pPr>
        <w:rPr>
          <w:del w:id="549" w:author="Filippo Del Grosso" w:date="2019-04-27T14:11:00Z"/>
          <w:lang w:val="it-IT"/>
        </w:rPr>
      </w:pPr>
      <w:del w:id="550" w:author="Filippo Del Grosso" w:date="2019-04-27T14:11:00Z">
        <w:r w:rsidRPr="0044174A" w:rsidDel="00C92123">
          <w:rPr>
            <w:lang w:val="it-IT"/>
          </w:rPr>
          <w:delText>- Università che necessitano di conoscenze aggiornate sul mercato e sul progresso tecnico</w:delText>
        </w:r>
      </w:del>
    </w:p>
    <w:p w14:paraId="000000AC" w14:textId="3CF0B0BB" w:rsidR="007A25C7" w:rsidRPr="0044174A" w:rsidDel="00C92123" w:rsidRDefault="003A1A73">
      <w:pPr>
        <w:rPr>
          <w:del w:id="551" w:author="Filippo Del Grosso" w:date="2019-04-27T14:11:00Z"/>
          <w:lang w:val="it-IT"/>
        </w:rPr>
      </w:pPr>
      <w:del w:id="552" w:author="Filippo Del Grosso" w:date="2019-04-27T14:11:00Z">
        <w:r w:rsidRPr="0044174A" w:rsidDel="00C92123">
          <w:rPr>
            <w:lang w:val="it-IT"/>
          </w:rPr>
          <w:delText xml:space="preserve">- Fornitori di sistemi di pagamento </w:delText>
        </w:r>
      </w:del>
    </w:p>
    <w:p w14:paraId="000000AD" w14:textId="77777777" w:rsidR="007A25C7" w:rsidRPr="0044174A" w:rsidRDefault="007A25C7">
      <w:pPr>
        <w:rPr>
          <w:lang w:val="it-IT"/>
        </w:rPr>
      </w:pPr>
    </w:p>
    <w:p w14:paraId="000000AE" w14:textId="40D0C6B2" w:rsidR="007A25C7" w:rsidDel="00C92123" w:rsidRDefault="007A25C7">
      <w:pPr>
        <w:rPr>
          <w:del w:id="553" w:author="Del Grosso Filippo (Student Eco16)" w:date="2019-04-26T16:24:00Z"/>
          <w:b/>
          <w:lang w:val="it-IT"/>
        </w:rPr>
      </w:pPr>
    </w:p>
    <w:p w14:paraId="2463733B" w14:textId="77777777" w:rsidR="00C92123" w:rsidRPr="000158E6" w:rsidRDefault="00C92123">
      <w:pPr>
        <w:rPr>
          <w:ins w:id="554" w:author="Filippo Del Grosso" w:date="2019-04-27T14:11:00Z"/>
          <w:b/>
          <w:lang w:val="it-IT"/>
          <w:rPrChange w:id="555" w:author="Del Grosso Filippo (Student Eco16)" w:date="2019-04-26T16:24:00Z">
            <w:rPr>
              <w:ins w:id="556" w:author="Filippo Del Grosso" w:date="2019-04-27T14:11:00Z"/>
              <w:lang w:val="it-IT"/>
            </w:rPr>
          </w:rPrChange>
        </w:rPr>
      </w:pPr>
    </w:p>
    <w:p w14:paraId="000000AF" w14:textId="77777777" w:rsidR="007A25C7" w:rsidRPr="0044174A" w:rsidRDefault="003A1A73">
      <w:pPr>
        <w:rPr>
          <w:lang w:val="it-IT"/>
        </w:rPr>
      </w:pPr>
      <w:r w:rsidRPr="000158E6">
        <w:rPr>
          <w:b/>
          <w:lang w:val="it-IT"/>
          <w:rPrChange w:id="557" w:author="Del Grosso Filippo (Student Eco16)" w:date="2019-04-26T16:24:00Z">
            <w:rPr>
              <w:lang w:val="it-IT"/>
            </w:rPr>
          </w:rPrChange>
        </w:rPr>
        <w:t>Struttura dei costi:</w:t>
      </w:r>
    </w:p>
    <w:p w14:paraId="3757C486" w14:textId="1B85295E" w:rsidR="006B4460" w:rsidRPr="006B4460" w:rsidRDefault="006B4460" w:rsidP="006B4460">
      <w:pPr>
        <w:rPr>
          <w:ins w:id="558" w:author="Filippo Del Grosso" w:date="2019-04-27T14:15:00Z"/>
          <w:lang w:val="it-IT"/>
          <w:rPrChange w:id="559" w:author="Filippo Del Grosso" w:date="2019-04-27T14:15:00Z">
            <w:rPr>
              <w:ins w:id="560" w:author="Filippo Del Grosso" w:date="2019-04-27T14:15:00Z"/>
              <w:lang w:val="en-US"/>
            </w:rPr>
          </w:rPrChange>
        </w:rPr>
        <w:pPrChange w:id="561" w:author="Filippo Del Grosso" w:date="2019-04-27T14:15:00Z">
          <w:pPr/>
        </w:pPrChange>
      </w:pPr>
      <w:ins w:id="562" w:author="Filippo Del Grosso" w:date="2019-04-27T14:15:00Z">
        <w:r>
          <w:rPr>
            <w:lang w:val="it-IT"/>
          </w:rPr>
          <w:t>-</w:t>
        </w:r>
      </w:ins>
      <w:ins w:id="563" w:author="Filippo Del Grosso" w:date="2019-04-27T14:36:00Z">
        <w:r w:rsidR="00EC2CFA">
          <w:rPr>
            <w:lang w:val="it-IT"/>
          </w:rPr>
          <w:t xml:space="preserve"> </w:t>
        </w:r>
      </w:ins>
      <w:bookmarkStart w:id="564" w:name="_GoBack"/>
      <w:bookmarkEnd w:id="564"/>
      <w:ins w:id="565" w:author="Filippo Del Grosso" w:date="2019-04-27T14:15:00Z">
        <w:r w:rsidRPr="006B4460">
          <w:rPr>
            <w:lang w:val="it-IT"/>
            <w:rPrChange w:id="566" w:author="Filippo Del Grosso" w:date="2019-04-27T14:15:00Z">
              <w:rPr>
                <w:lang w:val="en-US"/>
              </w:rPr>
            </w:rPrChange>
          </w:rPr>
          <w:t>Marketing | PR | Attività di vendita</w:t>
        </w:r>
      </w:ins>
    </w:p>
    <w:p w14:paraId="3D1B0705" w14:textId="30746286" w:rsidR="006B4460" w:rsidRPr="006B4460" w:rsidRDefault="006B4460" w:rsidP="006B4460">
      <w:pPr>
        <w:rPr>
          <w:ins w:id="567" w:author="Filippo Del Grosso" w:date="2019-04-27T14:15:00Z"/>
          <w:lang w:val="it-IT"/>
          <w:rPrChange w:id="568" w:author="Filippo Del Grosso" w:date="2019-04-27T14:15:00Z">
            <w:rPr>
              <w:ins w:id="569" w:author="Filippo Del Grosso" w:date="2019-04-27T14:15:00Z"/>
              <w:lang w:val="en-US"/>
            </w:rPr>
          </w:rPrChange>
        </w:rPr>
      </w:pPr>
      <w:ins w:id="570" w:author="Filippo Del Grosso" w:date="2019-04-27T14:15:00Z">
        <w:r>
          <w:rPr>
            <w:lang w:val="it-IT"/>
          </w:rPr>
          <w:t>-</w:t>
        </w:r>
        <w:r w:rsidRPr="006B4460">
          <w:rPr>
            <w:lang w:val="it-IT"/>
            <w:rPrChange w:id="571" w:author="Filippo Del Grosso" w:date="2019-04-27T14:15:00Z">
              <w:rPr>
                <w:lang w:val="en-US"/>
              </w:rPr>
            </w:rPrChange>
          </w:rPr>
          <w:t xml:space="preserve"> Risorse umane</w:t>
        </w:r>
      </w:ins>
    </w:p>
    <w:p w14:paraId="50E92973" w14:textId="6D827ADE" w:rsidR="006B4460" w:rsidRPr="006B4460" w:rsidRDefault="006B4460" w:rsidP="006B4460">
      <w:pPr>
        <w:rPr>
          <w:ins w:id="572" w:author="Filippo Del Grosso" w:date="2019-04-27T14:15:00Z"/>
          <w:lang w:val="it-IT"/>
          <w:rPrChange w:id="573" w:author="Filippo Del Grosso" w:date="2019-04-27T14:15:00Z">
            <w:rPr>
              <w:ins w:id="574" w:author="Filippo Del Grosso" w:date="2019-04-27T14:15:00Z"/>
              <w:lang w:val="en-US"/>
            </w:rPr>
          </w:rPrChange>
        </w:rPr>
      </w:pPr>
      <w:ins w:id="575" w:author="Filippo Del Grosso" w:date="2019-04-27T14:15:00Z">
        <w:r>
          <w:rPr>
            <w:lang w:val="it-IT"/>
          </w:rPr>
          <w:t>-</w:t>
        </w:r>
        <w:r w:rsidRPr="006B4460">
          <w:rPr>
            <w:lang w:val="it-IT"/>
            <w:rPrChange w:id="576" w:author="Filippo Del Grosso" w:date="2019-04-27T14:15:00Z">
              <w:rPr>
                <w:lang w:val="en-US"/>
              </w:rPr>
            </w:rPrChange>
          </w:rPr>
          <w:t xml:space="preserve"> Community Building</w:t>
        </w:r>
      </w:ins>
    </w:p>
    <w:p w14:paraId="1BE80A6E" w14:textId="2CB510AC" w:rsidR="006B4460" w:rsidRPr="006B4460" w:rsidRDefault="006B4460" w:rsidP="006B4460">
      <w:pPr>
        <w:rPr>
          <w:ins w:id="577" w:author="Filippo Del Grosso" w:date="2019-04-27T14:15:00Z"/>
          <w:lang w:val="it-IT"/>
          <w:rPrChange w:id="578" w:author="Filippo Del Grosso" w:date="2019-04-27T14:15:00Z">
            <w:rPr>
              <w:ins w:id="579" w:author="Filippo Del Grosso" w:date="2019-04-27T14:15:00Z"/>
              <w:lang w:val="en-US"/>
            </w:rPr>
          </w:rPrChange>
        </w:rPr>
      </w:pPr>
      <w:ins w:id="580" w:author="Filippo Del Grosso" w:date="2019-04-27T14:15:00Z">
        <w:r>
          <w:rPr>
            <w:lang w:val="it-IT"/>
          </w:rPr>
          <w:t>-</w:t>
        </w:r>
        <w:r w:rsidRPr="006B4460">
          <w:rPr>
            <w:lang w:val="it-IT"/>
            <w:rPrChange w:id="581" w:author="Filippo Del Grosso" w:date="2019-04-27T14:15:00Z">
              <w:rPr>
                <w:lang w:val="en-US"/>
              </w:rPr>
            </w:rPrChange>
          </w:rPr>
          <w:t xml:space="preserve"> Costi e manutenzione del dominio | sito web | app mobile</w:t>
        </w:r>
      </w:ins>
    </w:p>
    <w:p w14:paraId="2FE4D5C9" w14:textId="665A45AF" w:rsidR="006B4460" w:rsidRPr="006B4460" w:rsidRDefault="006B4460" w:rsidP="006B4460">
      <w:pPr>
        <w:rPr>
          <w:ins w:id="582" w:author="Filippo Del Grosso" w:date="2019-04-27T14:15:00Z"/>
          <w:lang w:val="it-IT"/>
          <w:rPrChange w:id="583" w:author="Filippo Del Grosso" w:date="2019-04-27T14:15:00Z">
            <w:rPr>
              <w:ins w:id="584" w:author="Filippo Del Grosso" w:date="2019-04-27T14:15:00Z"/>
              <w:lang w:val="en-US"/>
            </w:rPr>
          </w:rPrChange>
        </w:rPr>
      </w:pPr>
      <w:ins w:id="585" w:author="Filippo Del Grosso" w:date="2019-04-27T14:15:00Z">
        <w:r>
          <w:rPr>
            <w:lang w:val="it-IT"/>
          </w:rPr>
          <w:t>-</w:t>
        </w:r>
        <w:r w:rsidRPr="006B4460">
          <w:rPr>
            <w:lang w:val="it-IT"/>
            <w:rPrChange w:id="586" w:author="Filippo Del Grosso" w:date="2019-04-27T14:15:00Z">
              <w:rPr>
                <w:lang w:val="en-US"/>
              </w:rPr>
            </w:rPrChange>
          </w:rPr>
          <w:t xml:space="preserve"> Legale | Consulenza fiscale</w:t>
        </w:r>
      </w:ins>
    </w:p>
    <w:p w14:paraId="000000B0" w14:textId="4250A3E9" w:rsidR="007A25C7" w:rsidRPr="006B4460" w:rsidDel="00C92123" w:rsidRDefault="006B4460" w:rsidP="006B4460">
      <w:pPr>
        <w:rPr>
          <w:del w:id="587" w:author="Filippo Del Grosso" w:date="2019-04-27T14:12:00Z"/>
          <w:lang w:val="it-IT"/>
          <w:rPrChange w:id="588" w:author="Filippo Del Grosso" w:date="2019-04-27T14:15:00Z">
            <w:rPr>
              <w:del w:id="589" w:author="Filippo Del Grosso" w:date="2019-04-27T14:12:00Z"/>
              <w:lang w:val="it-IT"/>
            </w:rPr>
          </w:rPrChange>
        </w:rPr>
        <w:pPrChange w:id="590" w:author="Filippo Del Grosso" w:date="2019-04-27T14:14:00Z">
          <w:pPr/>
        </w:pPrChange>
      </w:pPr>
      <w:ins w:id="591" w:author="Filippo Del Grosso" w:date="2019-04-27T14:15:00Z">
        <w:r>
          <w:rPr>
            <w:lang w:val="it-IT"/>
          </w:rPr>
          <w:t>-</w:t>
        </w:r>
        <w:r w:rsidRPr="006B4460">
          <w:rPr>
            <w:lang w:val="it-IT"/>
            <w:rPrChange w:id="592" w:author="Filippo Del Grosso" w:date="2019-04-27T14:15:00Z">
              <w:rPr>
                <w:lang w:val="en-US"/>
              </w:rPr>
            </w:rPrChange>
          </w:rPr>
          <w:t xml:space="preserve"> Affitto, ufficio, hardware, materiali </w:t>
        </w:r>
        <w:r>
          <w:rPr>
            <w:lang w:val="it-IT"/>
          </w:rPr>
          <w:t>consumabili</w:t>
        </w:r>
      </w:ins>
    </w:p>
    <w:p w14:paraId="000000B1" w14:textId="2374429B" w:rsidR="007A25C7" w:rsidRPr="0044174A" w:rsidDel="003A7A3A" w:rsidRDefault="003A7A3A" w:rsidP="003A7A3A">
      <w:pPr>
        <w:rPr>
          <w:del w:id="593" w:author="Filippo Del Grosso" w:date="2019-04-27T14:13:00Z"/>
          <w:lang w:val="it-IT"/>
        </w:rPr>
      </w:pPr>
      <w:ins w:id="594" w:author="Filippo Del Grosso" w:date="2019-04-27T14:13:00Z">
        <w:r w:rsidRPr="003A7A3A">
          <w:rPr>
            <w:lang w:val="it-IT"/>
          </w:rPr>
          <w:t> </w:t>
        </w:r>
      </w:ins>
      <w:del w:id="595" w:author="Filippo Del Grosso" w:date="2019-04-27T14:13:00Z">
        <w:r w:rsidR="003A1A73" w:rsidRPr="0044174A" w:rsidDel="003A7A3A">
          <w:rPr>
            <w:lang w:val="it-IT"/>
          </w:rPr>
          <w:delText>- Marketing | PR</w:delText>
        </w:r>
      </w:del>
    </w:p>
    <w:p w14:paraId="000000B2" w14:textId="03518BD2" w:rsidR="007A25C7" w:rsidRPr="0044174A" w:rsidDel="003A7A3A" w:rsidRDefault="003A1A73">
      <w:pPr>
        <w:rPr>
          <w:del w:id="596" w:author="Filippo Del Grosso" w:date="2019-04-27T14:13:00Z"/>
          <w:lang w:val="it-IT"/>
        </w:rPr>
      </w:pPr>
      <w:del w:id="597" w:author="Filippo Del Grosso" w:date="2019-04-27T14:13:00Z">
        <w:r w:rsidRPr="0044174A" w:rsidDel="003A7A3A">
          <w:rPr>
            <w:lang w:val="it-IT"/>
          </w:rPr>
          <w:delText>- Risorse umane</w:delText>
        </w:r>
      </w:del>
    </w:p>
    <w:p w14:paraId="000000B3" w14:textId="09405548" w:rsidR="007A25C7" w:rsidRPr="0044174A" w:rsidDel="003A7A3A" w:rsidRDefault="003A1A73">
      <w:pPr>
        <w:rPr>
          <w:del w:id="598" w:author="Filippo Del Grosso" w:date="2019-04-27T14:13:00Z"/>
          <w:lang w:val="it-IT"/>
        </w:rPr>
      </w:pPr>
      <w:del w:id="599" w:author="Filippo Del Grosso" w:date="2019-04-27T14:13:00Z">
        <w:r w:rsidRPr="0044174A" w:rsidDel="003A7A3A">
          <w:rPr>
            <w:lang w:val="it-IT"/>
          </w:rPr>
          <w:delText xml:space="preserve">- Edificio per la comunità </w:delText>
        </w:r>
      </w:del>
    </w:p>
    <w:p w14:paraId="000000B4" w14:textId="1D6DD3CB" w:rsidR="007A25C7" w:rsidRPr="0044174A" w:rsidDel="003A7A3A" w:rsidRDefault="003A1A73">
      <w:pPr>
        <w:rPr>
          <w:del w:id="600" w:author="Filippo Del Grosso" w:date="2019-04-27T14:13:00Z"/>
          <w:lang w:val="it-IT"/>
        </w:rPr>
      </w:pPr>
      <w:del w:id="601" w:author="Filippo Del Grosso" w:date="2019-04-27T14:13:00Z">
        <w:r w:rsidRPr="0044174A" w:rsidDel="003A7A3A">
          <w:rPr>
            <w:lang w:val="it-IT"/>
          </w:rPr>
          <w:delText xml:space="preserve">- Costi del dominio | sito web </w:delText>
        </w:r>
      </w:del>
    </w:p>
    <w:p w14:paraId="000000B5" w14:textId="7DC5A597" w:rsidR="007A25C7" w:rsidRPr="0044174A" w:rsidDel="003A7A3A" w:rsidRDefault="003A1A73">
      <w:pPr>
        <w:rPr>
          <w:del w:id="602" w:author="Filippo Del Grosso" w:date="2019-04-27T14:13:00Z"/>
          <w:lang w:val="it-IT"/>
        </w:rPr>
      </w:pPr>
      <w:del w:id="603" w:author="Filippo Del Grosso" w:date="2019-04-27T14:13:00Z">
        <w:r w:rsidRPr="0044174A" w:rsidDel="003A7A3A">
          <w:rPr>
            <w:lang w:val="it-IT"/>
          </w:rPr>
          <w:delText>- Consulenza legale | Consulenza fiscale</w:delText>
        </w:r>
      </w:del>
    </w:p>
    <w:p w14:paraId="000000B6" w14:textId="3752164F" w:rsidR="007A25C7" w:rsidRDefault="007A25C7">
      <w:pPr>
        <w:rPr>
          <w:ins w:id="604" w:author="Del Grosso Filippo (Student Eco16)" w:date="2019-04-26T16:24:00Z"/>
          <w:lang w:val="it-IT"/>
        </w:rPr>
      </w:pPr>
    </w:p>
    <w:p w14:paraId="632E961C" w14:textId="2373B14E" w:rsidR="003D104B" w:rsidRDefault="003D104B">
      <w:pPr>
        <w:rPr>
          <w:ins w:id="605" w:author="Del Grosso Filippo (Student Eco16)" w:date="2019-04-26T18:11:00Z"/>
          <w:lang w:val="it-IT"/>
        </w:rPr>
      </w:pPr>
      <w:ins w:id="606" w:author="Del Grosso Filippo (Student Eco16)" w:date="2019-04-26T18:11:00Z">
        <w:r>
          <w:rPr>
            <w:lang w:val="it-IT"/>
          </w:rPr>
          <w:br w:type="page"/>
        </w:r>
      </w:ins>
    </w:p>
    <w:p w14:paraId="6A6313AF" w14:textId="624255F4" w:rsidR="000158E6" w:rsidRPr="0044174A" w:rsidDel="003D104B" w:rsidRDefault="000158E6">
      <w:pPr>
        <w:rPr>
          <w:del w:id="607" w:author="Del Grosso Filippo (Student Eco16)" w:date="2019-04-26T18:11:00Z"/>
          <w:lang w:val="it-IT"/>
        </w:rPr>
      </w:pPr>
    </w:p>
    <w:p w14:paraId="000000B7" w14:textId="21C1AA08" w:rsidR="007A25C7" w:rsidRPr="00397972" w:rsidRDefault="000158E6">
      <w:pPr>
        <w:rPr>
          <w:lang w:val="en-US"/>
          <w:rPrChange w:id="608" w:author="Filippo Del Grosso" w:date="2019-04-27T13:21:00Z">
            <w:rPr/>
          </w:rPrChange>
        </w:rPr>
      </w:pPr>
      <w:ins w:id="609" w:author="Del Grosso Filippo (Student Eco16)" w:date="2019-04-26T16:24:00Z">
        <w:r w:rsidRPr="003D104B">
          <w:rPr>
            <w:u w:val="single"/>
            <w:lang w:val="en-US"/>
            <w:rPrChange w:id="610" w:author="Del Grosso Filippo (Student Eco16)" w:date="2019-04-26T18:11:00Z">
              <w:rPr>
                <w:lang w:val="en-US"/>
              </w:rPr>
            </w:rPrChange>
          </w:rPr>
          <w:t xml:space="preserve">Business Model Canvas </w:t>
        </w:r>
      </w:ins>
      <w:r w:rsidR="003A1A73" w:rsidRPr="003D104B">
        <w:rPr>
          <w:u w:val="single"/>
          <w:lang w:val="en-US"/>
          <w:rPrChange w:id="611" w:author="Del Grosso Filippo (Student Eco16)" w:date="2019-04-26T18:11:00Z">
            <w:rPr/>
          </w:rPrChange>
        </w:rPr>
        <w:t>DE</w:t>
      </w:r>
    </w:p>
    <w:p w14:paraId="000000B8" w14:textId="77777777" w:rsidR="007A25C7" w:rsidRPr="00397972" w:rsidRDefault="007A25C7">
      <w:pPr>
        <w:rPr>
          <w:lang w:val="en-US"/>
          <w:rPrChange w:id="612" w:author="Filippo Del Grosso" w:date="2019-04-27T13:21:00Z">
            <w:rPr/>
          </w:rPrChange>
        </w:rPr>
      </w:pPr>
    </w:p>
    <w:p w14:paraId="48A082BB" w14:textId="7C232CDE" w:rsidR="004353E5" w:rsidRPr="004353E5" w:rsidRDefault="004353E5" w:rsidP="004353E5">
      <w:pPr>
        <w:rPr>
          <w:ins w:id="613" w:author="Filippo Del Grosso" w:date="2019-04-27T14:34:00Z"/>
          <w:b/>
          <w:lang w:val="de-DE"/>
          <w:rPrChange w:id="614" w:author="Filippo Del Grosso" w:date="2019-04-27T14:34:00Z">
            <w:rPr>
              <w:ins w:id="615" w:author="Filippo Del Grosso" w:date="2019-04-27T14:34:00Z"/>
              <w:b/>
              <w:lang w:val="en-US"/>
            </w:rPr>
          </w:rPrChange>
        </w:rPr>
      </w:pPr>
      <w:ins w:id="616" w:author="Filippo Del Grosso" w:date="2019-04-27T14:34:00Z">
        <w:r w:rsidRPr="004353E5">
          <w:rPr>
            <w:b/>
            <w:lang w:val="de-DE"/>
            <w:rPrChange w:id="617" w:author="Filippo Del Grosso" w:date="2019-04-27T14:34:00Z">
              <w:rPr>
                <w:b/>
                <w:lang w:val="en-US"/>
              </w:rPr>
            </w:rPrChange>
          </w:rPr>
          <w:t>Kunden Bereich:</w:t>
        </w:r>
      </w:ins>
    </w:p>
    <w:p w14:paraId="6D855F57" w14:textId="77777777" w:rsidR="004353E5" w:rsidRPr="004353E5" w:rsidRDefault="004353E5" w:rsidP="004353E5">
      <w:pPr>
        <w:rPr>
          <w:ins w:id="618" w:author="Filippo Del Grosso" w:date="2019-04-27T14:34:00Z"/>
          <w:lang w:val="de-DE"/>
          <w:rPrChange w:id="619" w:author="Filippo Del Grosso" w:date="2019-04-27T14:34:00Z">
            <w:rPr>
              <w:ins w:id="620" w:author="Filippo Del Grosso" w:date="2019-04-27T14:34:00Z"/>
              <w:b/>
              <w:lang w:val="en-US"/>
            </w:rPr>
          </w:rPrChange>
        </w:rPr>
      </w:pPr>
      <w:ins w:id="621" w:author="Filippo Del Grosso" w:date="2019-04-27T14:34:00Z">
        <w:r w:rsidRPr="004353E5">
          <w:rPr>
            <w:lang w:val="de-DE"/>
            <w:rPrChange w:id="622" w:author="Filippo Del Grosso" w:date="2019-04-27T14:34:00Z">
              <w:rPr>
                <w:b/>
                <w:lang w:val="en-US"/>
              </w:rPr>
            </w:rPrChange>
          </w:rPr>
          <w:t>Einzelpersonen | Firmen</w:t>
        </w:r>
      </w:ins>
    </w:p>
    <w:p w14:paraId="30A780F8" w14:textId="77777777" w:rsidR="004353E5" w:rsidRPr="004353E5" w:rsidRDefault="004353E5" w:rsidP="004353E5">
      <w:pPr>
        <w:rPr>
          <w:ins w:id="623" w:author="Filippo Del Grosso" w:date="2019-04-27T14:34:00Z"/>
          <w:lang w:val="de-DE"/>
          <w:rPrChange w:id="624" w:author="Filippo Del Grosso" w:date="2019-04-27T14:34:00Z">
            <w:rPr>
              <w:ins w:id="625" w:author="Filippo Del Grosso" w:date="2019-04-27T14:34:00Z"/>
              <w:b/>
              <w:lang w:val="en-US"/>
            </w:rPr>
          </w:rPrChange>
        </w:rPr>
      </w:pPr>
    </w:p>
    <w:p w14:paraId="250B8762" w14:textId="77777777" w:rsidR="004353E5" w:rsidRPr="004353E5" w:rsidRDefault="004353E5" w:rsidP="004353E5">
      <w:pPr>
        <w:rPr>
          <w:ins w:id="626" w:author="Filippo Del Grosso" w:date="2019-04-27T14:34:00Z"/>
          <w:lang w:val="de-DE"/>
          <w:rPrChange w:id="627" w:author="Filippo Del Grosso" w:date="2019-04-27T14:34:00Z">
            <w:rPr>
              <w:ins w:id="628" w:author="Filippo Del Grosso" w:date="2019-04-27T14:34:00Z"/>
              <w:b/>
              <w:lang w:val="en-US"/>
            </w:rPr>
          </w:rPrChange>
        </w:rPr>
      </w:pPr>
      <w:ins w:id="629" w:author="Filippo Del Grosso" w:date="2019-04-27T14:34:00Z">
        <w:r w:rsidRPr="004353E5">
          <w:rPr>
            <w:lang w:val="de-DE"/>
            <w:rPrChange w:id="630" w:author="Filippo Del Grosso" w:date="2019-04-27T14:34:00Z">
              <w:rPr>
                <w:b/>
                <w:lang w:val="en-US"/>
              </w:rPr>
            </w:rPrChange>
          </w:rPr>
          <w:t>Außenseiter: 18% der Gesellschaft</w:t>
        </w:r>
      </w:ins>
    </w:p>
    <w:p w14:paraId="4655738C" w14:textId="77777777" w:rsidR="004353E5" w:rsidRPr="004353E5" w:rsidRDefault="004353E5" w:rsidP="004353E5">
      <w:pPr>
        <w:rPr>
          <w:ins w:id="631" w:author="Filippo Del Grosso" w:date="2019-04-27T14:34:00Z"/>
          <w:lang w:val="de-DE"/>
          <w:rPrChange w:id="632" w:author="Filippo Del Grosso" w:date="2019-04-27T14:34:00Z">
            <w:rPr>
              <w:ins w:id="633" w:author="Filippo Del Grosso" w:date="2019-04-27T14:34:00Z"/>
              <w:b/>
              <w:lang w:val="en-US"/>
            </w:rPr>
          </w:rPrChange>
        </w:rPr>
      </w:pPr>
      <w:ins w:id="634" w:author="Filippo Del Grosso" w:date="2019-04-27T14:34:00Z">
        <w:r w:rsidRPr="004353E5">
          <w:rPr>
            <w:lang w:val="de-DE"/>
            <w:rPrChange w:id="635" w:author="Filippo Del Grosso" w:date="2019-04-27T14:34:00Z">
              <w:rPr>
                <w:b/>
                <w:lang w:val="en-US"/>
              </w:rPr>
            </w:rPrChange>
          </w:rPr>
          <w:t>Darsteller</w:t>
        </w:r>
      </w:ins>
    </w:p>
    <w:p w14:paraId="573E9D7F" w14:textId="77777777" w:rsidR="004353E5" w:rsidRPr="004353E5" w:rsidRDefault="004353E5" w:rsidP="004353E5">
      <w:pPr>
        <w:rPr>
          <w:ins w:id="636" w:author="Filippo Del Grosso" w:date="2019-04-27T14:34:00Z"/>
          <w:lang w:val="de-DE"/>
          <w:rPrChange w:id="637" w:author="Filippo Del Grosso" w:date="2019-04-27T14:34:00Z">
            <w:rPr>
              <w:ins w:id="638" w:author="Filippo Del Grosso" w:date="2019-04-27T14:34:00Z"/>
              <w:b/>
              <w:lang w:val="en-US"/>
            </w:rPr>
          </w:rPrChange>
        </w:rPr>
      </w:pPr>
      <w:ins w:id="639" w:author="Filippo Del Grosso" w:date="2019-04-27T14:34:00Z">
        <w:r w:rsidRPr="004353E5">
          <w:rPr>
            <w:lang w:val="de-DE"/>
            <w:rPrChange w:id="640" w:author="Filippo Del Grosso" w:date="2019-04-27T14:34:00Z">
              <w:rPr>
                <w:b/>
                <w:lang w:val="en-US"/>
              </w:rPr>
            </w:rPrChange>
          </w:rPr>
          <w:t>Digitale Avantgarde</w:t>
        </w:r>
      </w:ins>
    </w:p>
    <w:p w14:paraId="182CF099" w14:textId="77777777" w:rsidR="004353E5" w:rsidRPr="004353E5" w:rsidRDefault="004353E5" w:rsidP="004353E5">
      <w:pPr>
        <w:rPr>
          <w:ins w:id="641" w:author="Filippo Del Grosso" w:date="2019-04-27T14:34:00Z"/>
          <w:lang w:val="de-DE"/>
          <w:rPrChange w:id="642" w:author="Filippo Del Grosso" w:date="2019-04-27T14:34:00Z">
            <w:rPr>
              <w:ins w:id="643" w:author="Filippo Del Grosso" w:date="2019-04-27T14:34:00Z"/>
              <w:b/>
              <w:lang w:val="en-US"/>
            </w:rPr>
          </w:rPrChange>
        </w:rPr>
      </w:pPr>
    </w:p>
    <w:p w14:paraId="0F16E0CC" w14:textId="77777777" w:rsidR="004353E5" w:rsidRPr="004353E5" w:rsidRDefault="004353E5" w:rsidP="004353E5">
      <w:pPr>
        <w:rPr>
          <w:ins w:id="644" w:author="Filippo Del Grosso" w:date="2019-04-27T14:34:00Z"/>
          <w:lang w:val="de-DE"/>
          <w:rPrChange w:id="645" w:author="Filippo Del Grosso" w:date="2019-04-27T14:34:00Z">
            <w:rPr>
              <w:ins w:id="646" w:author="Filippo Del Grosso" w:date="2019-04-27T14:34:00Z"/>
              <w:b/>
              <w:lang w:val="en-US"/>
            </w:rPr>
          </w:rPrChange>
        </w:rPr>
      </w:pPr>
      <w:ins w:id="647" w:author="Filippo Del Grosso" w:date="2019-04-27T14:34:00Z">
        <w:r w:rsidRPr="004353E5">
          <w:rPr>
            <w:lang w:val="de-DE"/>
            <w:rPrChange w:id="648" w:author="Filippo Del Grosso" w:date="2019-04-27T14:34:00Z">
              <w:rPr>
                <w:b/>
                <w:lang w:val="en-US"/>
              </w:rPr>
            </w:rPrChange>
          </w:rPr>
          <w:t>Alter: 25 - 50 Jahre</w:t>
        </w:r>
      </w:ins>
    </w:p>
    <w:p w14:paraId="7BBAA2F6" w14:textId="77777777" w:rsidR="004353E5" w:rsidRPr="004353E5" w:rsidRDefault="004353E5" w:rsidP="004353E5">
      <w:pPr>
        <w:rPr>
          <w:ins w:id="649" w:author="Filippo Del Grosso" w:date="2019-04-27T14:34:00Z"/>
          <w:lang w:val="de-DE"/>
          <w:rPrChange w:id="650" w:author="Filippo Del Grosso" w:date="2019-04-27T14:34:00Z">
            <w:rPr>
              <w:ins w:id="651" w:author="Filippo Del Grosso" w:date="2019-04-27T14:34:00Z"/>
              <w:b/>
              <w:lang w:val="en-US"/>
            </w:rPr>
          </w:rPrChange>
        </w:rPr>
      </w:pPr>
    </w:p>
    <w:p w14:paraId="420AA1B1" w14:textId="77777777" w:rsidR="004353E5" w:rsidRPr="004353E5" w:rsidRDefault="004353E5" w:rsidP="004353E5">
      <w:pPr>
        <w:rPr>
          <w:ins w:id="652" w:author="Filippo Del Grosso" w:date="2019-04-27T14:34:00Z"/>
          <w:lang w:val="de-DE"/>
          <w:rPrChange w:id="653" w:author="Filippo Del Grosso" w:date="2019-04-27T14:34:00Z">
            <w:rPr>
              <w:ins w:id="654" w:author="Filippo Del Grosso" w:date="2019-04-27T14:34:00Z"/>
              <w:b/>
              <w:lang w:val="en-US"/>
            </w:rPr>
          </w:rPrChange>
        </w:rPr>
      </w:pPr>
      <w:ins w:id="655" w:author="Filippo Del Grosso" w:date="2019-04-27T14:34:00Z">
        <w:r w:rsidRPr="004353E5">
          <w:rPr>
            <w:lang w:val="de-DE"/>
            <w:rPrChange w:id="656" w:author="Filippo Del Grosso" w:date="2019-04-27T14:34:00Z">
              <w:rPr>
                <w:b/>
                <w:lang w:val="en-US"/>
              </w:rPr>
            </w:rPrChange>
          </w:rPr>
          <w:t>Lifestyle: frisch und schick</w:t>
        </w:r>
      </w:ins>
    </w:p>
    <w:p w14:paraId="2CE9D38D" w14:textId="77777777" w:rsidR="004353E5" w:rsidRPr="004353E5" w:rsidRDefault="004353E5" w:rsidP="004353E5">
      <w:pPr>
        <w:rPr>
          <w:ins w:id="657" w:author="Filippo Del Grosso" w:date="2019-04-27T14:34:00Z"/>
          <w:lang w:val="de-DE"/>
          <w:rPrChange w:id="658" w:author="Filippo Del Grosso" w:date="2019-04-27T14:34:00Z">
            <w:rPr>
              <w:ins w:id="659" w:author="Filippo Del Grosso" w:date="2019-04-27T14:34:00Z"/>
              <w:b/>
              <w:lang w:val="en-US"/>
            </w:rPr>
          </w:rPrChange>
        </w:rPr>
      </w:pPr>
      <w:ins w:id="660" w:author="Filippo Del Grosso" w:date="2019-04-27T14:34:00Z">
        <w:r w:rsidRPr="004353E5">
          <w:rPr>
            <w:lang w:val="de-DE"/>
            <w:rPrChange w:id="661" w:author="Filippo Del Grosso" w:date="2019-04-27T14:34:00Z">
              <w:rPr>
                <w:b/>
                <w:lang w:val="en-US"/>
              </w:rPr>
            </w:rPrChange>
          </w:rPr>
          <w:t>z.B. individuelle Produkte wünschen | Möbel,</w:t>
        </w:r>
      </w:ins>
    </w:p>
    <w:p w14:paraId="2165904E" w14:textId="77777777" w:rsidR="004353E5" w:rsidRPr="004353E5" w:rsidRDefault="004353E5" w:rsidP="004353E5">
      <w:pPr>
        <w:rPr>
          <w:ins w:id="662" w:author="Filippo Del Grosso" w:date="2019-04-27T14:34:00Z"/>
          <w:lang w:val="de-DE"/>
          <w:rPrChange w:id="663" w:author="Filippo Del Grosso" w:date="2019-04-27T14:34:00Z">
            <w:rPr>
              <w:ins w:id="664" w:author="Filippo Del Grosso" w:date="2019-04-27T14:34:00Z"/>
              <w:b/>
              <w:lang w:val="en-US"/>
            </w:rPr>
          </w:rPrChange>
        </w:rPr>
      </w:pPr>
      <w:ins w:id="665" w:author="Filippo Del Grosso" w:date="2019-04-27T14:34:00Z">
        <w:r w:rsidRPr="004353E5">
          <w:rPr>
            <w:lang w:val="de-DE"/>
            <w:rPrChange w:id="666" w:author="Filippo Del Grosso" w:date="2019-04-27T14:34:00Z">
              <w:rPr>
                <w:b/>
                <w:lang w:val="en-US"/>
              </w:rPr>
            </w:rPrChange>
          </w:rPr>
          <w:t>Menschen mit einer hohen Affinität zu Design und neuen Technologien (Digital- und 3D-Druck) und Trends (Mode, Essen und Wohnen)</w:t>
        </w:r>
      </w:ins>
    </w:p>
    <w:p w14:paraId="505DD022" w14:textId="77777777" w:rsidR="004353E5" w:rsidRPr="004353E5" w:rsidRDefault="004353E5" w:rsidP="004353E5">
      <w:pPr>
        <w:rPr>
          <w:ins w:id="667" w:author="Filippo Del Grosso" w:date="2019-04-27T14:34:00Z"/>
          <w:lang w:val="de-DE"/>
          <w:rPrChange w:id="668" w:author="Filippo Del Grosso" w:date="2019-04-27T14:34:00Z">
            <w:rPr>
              <w:ins w:id="669" w:author="Filippo Del Grosso" w:date="2019-04-27T14:34:00Z"/>
              <w:b/>
              <w:lang w:val="en-US"/>
            </w:rPr>
          </w:rPrChange>
        </w:rPr>
      </w:pPr>
    </w:p>
    <w:p w14:paraId="3A06935A" w14:textId="77777777" w:rsidR="004353E5" w:rsidRPr="004353E5" w:rsidRDefault="004353E5" w:rsidP="004353E5">
      <w:pPr>
        <w:rPr>
          <w:ins w:id="670" w:author="Filippo Del Grosso" w:date="2019-04-27T14:34:00Z"/>
          <w:b/>
          <w:lang w:val="de-DE"/>
          <w:rPrChange w:id="671" w:author="Filippo Del Grosso" w:date="2019-04-27T14:34:00Z">
            <w:rPr>
              <w:ins w:id="672" w:author="Filippo Del Grosso" w:date="2019-04-27T14:34:00Z"/>
              <w:b/>
              <w:lang w:val="en-US"/>
            </w:rPr>
          </w:rPrChange>
        </w:rPr>
      </w:pPr>
      <w:ins w:id="673" w:author="Filippo Del Grosso" w:date="2019-04-27T14:34:00Z">
        <w:r w:rsidRPr="004353E5">
          <w:rPr>
            <w:b/>
            <w:lang w:val="de-DE"/>
            <w:rPrChange w:id="674" w:author="Filippo Del Grosso" w:date="2019-04-27T14:34:00Z">
              <w:rPr>
                <w:b/>
                <w:lang w:val="en-US"/>
              </w:rPr>
            </w:rPrChange>
          </w:rPr>
          <w:t>Kundenbeziehungen:</w:t>
        </w:r>
      </w:ins>
    </w:p>
    <w:p w14:paraId="294FA5DC" w14:textId="77777777" w:rsidR="004353E5" w:rsidRPr="004353E5" w:rsidRDefault="004353E5" w:rsidP="004353E5">
      <w:pPr>
        <w:rPr>
          <w:ins w:id="675" w:author="Filippo Del Grosso" w:date="2019-04-27T14:34:00Z"/>
          <w:lang w:val="de-DE"/>
          <w:rPrChange w:id="676" w:author="Filippo Del Grosso" w:date="2019-04-27T14:34:00Z">
            <w:rPr>
              <w:ins w:id="677" w:author="Filippo Del Grosso" w:date="2019-04-27T14:34:00Z"/>
              <w:b/>
              <w:lang w:val="en-US"/>
            </w:rPr>
          </w:rPrChange>
        </w:rPr>
      </w:pPr>
      <w:ins w:id="678" w:author="Filippo Del Grosso" w:date="2019-04-27T14:34:00Z">
        <w:r w:rsidRPr="004353E5">
          <w:rPr>
            <w:lang w:val="de-DE"/>
            <w:rPrChange w:id="679" w:author="Filippo Del Grosso" w:date="2019-04-27T14:34:00Z">
              <w:rPr>
                <w:b/>
                <w:lang w:val="en-US"/>
              </w:rPr>
            </w:rPrChange>
          </w:rPr>
          <w:t>• Aufbau und Verwaltung der Community (Designer, Unternehmen, Kunden)</w:t>
        </w:r>
      </w:ins>
    </w:p>
    <w:p w14:paraId="6F9AAB4E" w14:textId="77777777" w:rsidR="004353E5" w:rsidRPr="004353E5" w:rsidRDefault="004353E5" w:rsidP="004353E5">
      <w:pPr>
        <w:rPr>
          <w:ins w:id="680" w:author="Filippo Del Grosso" w:date="2019-04-27T14:34:00Z"/>
          <w:lang w:val="de-DE"/>
          <w:rPrChange w:id="681" w:author="Filippo Del Grosso" w:date="2019-04-27T14:34:00Z">
            <w:rPr>
              <w:ins w:id="682" w:author="Filippo Del Grosso" w:date="2019-04-27T14:34:00Z"/>
              <w:b/>
              <w:lang w:val="en-US"/>
            </w:rPr>
          </w:rPrChange>
        </w:rPr>
      </w:pPr>
      <w:ins w:id="683" w:author="Filippo Del Grosso" w:date="2019-04-27T14:34:00Z">
        <w:r w:rsidRPr="004353E5">
          <w:rPr>
            <w:lang w:val="de-DE"/>
            <w:rPrChange w:id="684" w:author="Filippo Del Grosso" w:date="2019-04-27T14:34:00Z">
              <w:rPr>
                <w:b/>
                <w:lang w:val="en-US"/>
              </w:rPr>
            </w:rPrChange>
          </w:rPr>
          <w:t>• Markenbotschafter: Restaurants, Hotels, Geschäfte</w:t>
        </w:r>
      </w:ins>
    </w:p>
    <w:p w14:paraId="1BAACCFE" w14:textId="77777777" w:rsidR="004353E5" w:rsidRPr="004353E5" w:rsidRDefault="004353E5" w:rsidP="004353E5">
      <w:pPr>
        <w:rPr>
          <w:ins w:id="685" w:author="Filippo Del Grosso" w:date="2019-04-27T14:34:00Z"/>
          <w:lang w:val="de-DE"/>
          <w:rPrChange w:id="686" w:author="Filippo Del Grosso" w:date="2019-04-27T14:34:00Z">
            <w:rPr>
              <w:ins w:id="687" w:author="Filippo Del Grosso" w:date="2019-04-27T14:34:00Z"/>
              <w:b/>
              <w:lang w:val="en-US"/>
            </w:rPr>
          </w:rPrChange>
        </w:rPr>
      </w:pPr>
      <w:ins w:id="688" w:author="Filippo Del Grosso" w:date="2019-04-27T14:34:00Z">
        <w:r w:rsidRPr="004353E5">
          <w:rPr>
            <w:lang w:val="de-DE"/>
            <w:rPrChange w:id="689" w:author="Filippo Del Grosso" w:date="2019-04-27T14:34:00Z">
              <w:rPr>
                <w:b/>
                <w:lang w:val="en-US"/>
              </w:rPr>
            </w:rPrChange>
          </w:rPr>
          <w:t>• Teilen Sie neue Designs, Marktforschung / Tests durch gemeinsame Kreation</w:t>
        </w:r>
      </w:ins>
    </w:p>
    <w:p w14:paraId="0286F748" w14:textId="77777777" w:rsidR="004353E5" w:rsidRPr="004353E5" w:rsidRDefault="004353E5" w:rsidP="004353E5">
      <w:pPr>
        <w:rPr>
          <w:ins w:id="690" w:author="Filippo Del Grosso" w:date="2019-04-27T14:34:00Z"/>
          <w:lang w:val="de-DE"/>
          <w:rPrChange w:id="691" w:author="Filippo Del Grosso" w:date="2019-04-27T14:34:00Z">
            <w:rPr>
              <w:ins w:id="692" w:author="Filippo Del Grosso" w:date="2019-04-27T14:34:00Z"/>
              <w:b/>
              <w:lang w:val="en-US"/>
            </w:rPr>
          </w:rPrChange>
        </w:rPr>
      </w:pPr>
      <w:ins w:id="693" w:author="Filippo Del Grosso" w:date="2019-04-27T14:34:00Z">
        <w:r w:rsidRPr="004353E5">
          <w:rPr>
            <w:lang w:val="de-DE"/>
            <w:rPrChange w:id="694" w:author="Filippo Del Grosso" w:date="2019-04-27T14:34:00Z">
              <w:rPr>
                <w:b/>
                <w:lang w:val="en-US"/>
              </w:rPr>
            </w:rPrChange>
          </w:rPr>
          <w:t>• Teilnahme und Planung von Veranstaltungen</w:t>
        </w:r>
      </w:ins>
    </w:p>
    <w:p w14:paraId="0EC931D1" w14:textId="77777777" w:rsidR="004353E5" w:rsidRPr="004353E5" w:rsidRDefault="004353E5" w:rsidP="004353E5">
      <w:pPr>
        <w:rPr>
          <w:ins w:id="695" w:author="Filippo Del Grosso" w:date="2019-04-27T14:34:00Z"/>
          <w:lang w:val="de-DE"/>
          <w:rPrChange w:id="696" w:author="Filippo Del Grosso" w:date="2019-04-27T14:34:00Z">
            <w:rPr>
              <w:ins w:id="697" w:author="Filippo Del Grosso" w:date="2019-04-27T14:34:00Z"/>
              <w:b/>
              <w:lang w:val="en-US"/>
            </w:rPr>
          </w:rPrChange>
        </w:rPr>
      </w:pPr>
      <w:ins w:id="698" w:author="Filippo Del Grosso" w:date="2019-04-27T14:34:00Z">
        <w:r w:rsidRPr="004353E5">
          <w:rPr>
            <w:lang w:val="de-DE"/>
            <w:rPrChange w:id="699" w:author="Filippo Del Grosso" w:date="2019-04-27T14:34:00Z">
              <w:rPr>
                <w:b/>
                <w:lang w:val="en-US"/>
              </w:rPr>
            </w:rPrChange>
          </w:rPr>
          <w:t>• Mundpropaganda</w:t>
        </w:r>
      </w:ins>
    </w:p>
    <w:p w14:paraId="5788DC4B" w14:textId="77777777" w:rsidR="004353E5" w:rsidRPr="004353E5" w:rsidRDefault="004353E5" w:rsidP="004353E5">
      <w:pPr>
        <w:rPr>
          <w:ins w:id="700" w:author="Filippo Del Grosso" w:date="2019-04-27T14:34:00Z"/>
          <w:lang w:val="de-DE"/>
          <w:rPrChange w:id="701" w:author="Filippo Del Grosso" w:date="2019-04-27T14:34:00Z">
            <w:rPr>
              <w:ins w:id="702" w:author="Filippo Del Grosso" w:date="2019-04-27T14:34:00Z"/>
              <w:b/>
              <w:lang w:val="en-US"/>
            </w:rPr>
          </w:rPrChange>
        </w:rPr>
      </w:pPr>
    </w:p>
    <w:p w14:paraId="38781106" w14:textId="7039E8FC" w:rsidR="004353E5" w:rsidRPr="004353E5" w:rsidRDefault="00EC2CFA" w:rsidP="004353E5">
      <w:pPr>
        <w:rPr>
          <w:ins w:id="703" w:author="Filippo Del Grosso" w:date="2019-04-27T14:34:00Z"/>
          <w:b/>
          <w:lang w:val="de-DE"/>
          <w:rPrChange w:id="704" w:author="Filippo Del Grosso" w:date="2019-04-27T14:34:00Z">
            <w:rPr>
              <w:ins w:id="705" w:author="Filippo Del Grosso" w:date="2019-04-27T14:34:00Z"/>
              <w:b/>
              <w:lang w:val="en-US"/>
            </w:rPr>
          </w:rPrChange>
        </w:rPr>
      </w:pPr>
      <w:ins w:id="706" w:author="Filippo Del Grosso" w:date="2019-04-27T14:35:00Z">
        <w:r w:rsidRPr="00EC2CFA">
          <w:rPr>
            <w:b/>
            <w:lang w:val="de-DE"/>
          </w:rPr>
          <w:t>Kanäle</w:t>
        </w:r>
      </w:ins>
      <w:ins w:id="707" w:author="Filippo Del Grosso" w:date="2019-04-27T14:34:00Z">
        <w:r w:rsidR="004353E5" w:rsidRPr="004353E5">
          <w:rPr>
            <w:b/>
            <w:lang w:val="de-DE"/>
            <w:rPrChange w:id="708" w:author="Filippo Del Grosso" w:date="2019-04-27T14:34:00Z">
              <w:rPr>
                <w:b/>
                <w:lang w:val="en-US"/>
              </w:rPr>
            </w:rPrChange>
          </w:rPr>
          <w:t>:</w:t>
        </w:r>
      </w:ins>
    </w:p>
    <w:p w14:paraId="7131DC9B" w14:textId="77777777" w:rsidR="004353E5" w:rsidRPr="004353E5" w:rsidRDefault="004353E5" w:rsidP="004353E5">
      <w:pPr>
        <w:rPr>
          <w:ins w:id="709" w:author="Filippo Del Grosso" w:date="2019-04-27T14:34:00Z"/>
          <w:lang w:val="de-DE"/>
          <w:rPrChange w:id="710" w:author="Filippo Del Grosso" w:date="2019-04-27T14:34:00Z">
            <w:rPr>
              <w:ins w:id="711" w:author="Filippo Del Grosso" w:date="2019-04-27T14:34:00Z"/>
              <w:b/>
              <w:lang w:val="en-US"/>
            </w:rPr>
          </w:rPrChange>
        </w:rPr>
      </w:pPr>
      <w:ins w:id="712" w:author="Filippo Del Grosso" w:date="2019-04-27T14:34:00Z">
        <w:r w:rsidRPr="004353E5">
          <w:rPr>
            <w:lang w:val="de-DE"/>
            <w:rPrChange w:id="713" w:author="Filippo Del Grosso" w:date="2019-04-27T14:34:00Z">
              <w:rPr>
                <w:b/>
                <w:lang w:val="en-US"/>
              </w:rPr>
            </w:rPrChange>
          </w:rPr>
          <w:t>Online-Plattform (IT): Online-Verkauf über E-Commerce-Plattform</w:t>
        </w:r>
      </w:ins>
    </w:p>
    <w:p w14:paraId="20E926D0" w14:textId="77777777" w:rsidR="004353E5" w:rsidRPr="004353E5" w:rsidRDefault="004353E5" w:rsidP="004353E5">
      <w:pPr>
        <w:rPr>
          <w:ins w:id="714" w:author="Filippo Del Grosso" w:date="2019-04-27T14:34:00Z"/>
          <w:lang w:val="de-DE"/>
          <w:rPrChange w:id="715" w:author="Filippo Del Grosso" w:date="2019-04-27T14:34:00Z">
            <w:rPr>
              <w:ins w:id="716" w:author="Filippo Del Grosso" w:date="2019-04-27T14:34:00Z"/>
              <w:b/>
              <w:lang w:val="en-US"/>
            </w:rPr>
          </w:rPrChange>
        </w:rPr>
      </w:pPr>
      <w:ins w:id="717" w:author="Filippo Del Grosso" w:date="2019-04-27T14:34:00Z">
        <w:r w:rsidRPr="004353E5">
          <w:rPr>
            <w:lang w:val="de-DE"/>
            <w:rPrChange w:id="718" w:author="Filippo Del Grosso" w:date="2019-04-27T14:34:00Z">
              <w:rPr>
                <w:b/>
                <w:lang w:val="en-US"/>
              </w:rPr>
            </w:rPrChange>
          </w:rPr>
          <w:t>• Design</w:t>
        </w:r>
      </w:ins>
    </w:p>
    <w:p w14:paraId="2B82C0D2" w14:textId="77777777" w:rsidR="004353E5" w:rsidRPr="004353E5" w:rsidRDefault="004353E5" w:rsidP="004353E5">
      <w:pPr>
        <w:rPr>
          <w:ins w:id="719" w:author="Filippo Del Grosso" w:date="2019-04-27T14:34:00Z"/>
          <w:lang w:val="de-DE"/>
          <w:rPrChange w:id="720" w:author="Filippo Del Grosso" w:date="2019-04-27T14:34:00Z">
            <w:rPr>
              <w:ins w:id="721" w:author="Filippo Del Grosso" w:date="2019-04-27T14:34:00Z"/>
              <w:b/>
              <w:lang w:val="en-US"/>
            </w:rPr>
          </w:rPrChange>
        </w:rPr>
      </w:pPr>
      <w:ins w:id="722" w:author="Filippo Del Grosso" w:date="2019-04-27T14:34:00Z">
        <w:r w:rsidRPr="004353E5">
          <w:rPr>
            <w:lang w:val="de-DE"/>
            <w:rPrChange w:id="723" w:author="Filippo Del Grosso" w:date="2019-04-27T14:34:00Z">
              <w:rPr>
                <w:b/>
                <w:lang w:val="en-US"/>
              </w:rPr>
            </w:rPrChange>
          </w:rPr>
          <w:t>• Auktionen</w:t>
        </w:r>
      </w:ins>
    </w:p>
    <w:p w14:paraId="522C0829" w14:textId="77777777" w:rsidR="004353E5" w:rsidRPr="004353E5" w:rsidRDefault="004353E5" w:rsidP="004353E5">
      <w:pPr>
        <w:rPr>
          <w:ins w:id="724" w:author="Filippo Del Grosso" w:date="2019-04-27T14:34:00Z"/>
          <w:lang w:val="de-DE"/>
          <w:rPrChange w:id="725" w:author="Filippo Del Grosso" w:date="2019-04-27T14:34:00Z">
            <w:rPr>
              <w:ins w:id="726" w:author="Filippo Del Grosso" w:date="2019-04-27T14:34:00Z"/>
              <w:b/>
              <w:lang w:val="en-US"/>
            </w:rPr>
          </w:rPrChange>
        </w:rPr>
      </w:pPr>
      <w:ins w:id="727" w:author="Filippo Del Grosso" w:date="2019-04-27T14:34:00Z">
        <w:r w:rsidRPr="004353E5">
          <w:rPr>
            <w:lang w:val="de-DE"/>
            <w:rPrChange w:id="728" w:author="Filippo Del Grosso" w:date="2019-04-27T14:34:00Z">
              <w:rPr>
                <w:b/>
                <w:lang w:val="en-US"/>
              </w:rPr>
            </w:rPrChange>
          </w:rPr>
          <w:t>• Mitgestalten</w:t>
        </w:r>
      </w:ins>
    </w:p>
    <w:p w14:paraId="7E41FEDB" w14:textId="77777777" w:rsidR="004353E5" w:rsidRPr="004353E5" w:rsidRDefault="004353E5" w:rsidP="004353E5">
      <w:pPr>
        <w:rPr>
          <w:ins w:id="729" w:author="Filippo Del Grosso" w:date="2019-04-27T14:34:00Z"/>
          <w:lang w:val="de-DE"/>
          <w:rPrChange w:id="730" w:author="Filippo Del Grosso" w:date="2019-04-27T14:34:00Z">
            <w:rPr>
              <w:ins w:id="731" w:author="Filippo Del Grosso" w:date="2019-04-27T14:34:00Z"/>
              <w:b/>
              <w:lang w:val="en-US"/>
            </w:rPr>
          </w:rPrChange>
        </w:rPr>
      </w:pPr>
    </w:p>
    <w:p w14:paraId="44DB2253" w14:textId="77777777" w:rsidR="004353E5" w:rsidRPr="004353E5" w:rsidRDefault="004353E5" w:rsidP="004353E5">
      <w:pPr>
        <w:rPr>
          <w:ins w:id="732" w:author="Filippo Del Grosso" w:date="2019-04-27T14:34:00Z"/>
          <w:lang w:val="de-DE"/>
          <w:rPrChange w:id="733" w:author="Filippo Del Grosso" w:date="2019-04-27T14:34:00Z">
            <w:rPr>
              <w:ins w:id="734" w:author="Filippo Del Grosso" w:date="2019-04-27T14:34:00Z"/>
              <w:b/>
              <w:lang w:val="en-US"/>
            </w:rPr>
          </w:rPrChange>
        </w:rPr>
      </w:pPr>
      <w:ins w:id="735" w:author="Filippo Del Grosso" w:date="2019-04-27T14:34:00Z">
        <w:r w:rsidRPr="004353E5">
          <w:rPr>
            <w:lang w:val="de-DE"/>
            <w:rPrChange w:id="736" w:author="Filippo Del Grosso" w:date="2019-04-27T14:34:00Z">
              <w:rPr>
                <w:b/>
                <w:lang w:val="en-US"/>
              </w:rPr>
            </w:rPrChange>
          </w:rPr>
          <w:t>App</w:t>
        </w:r>
      </w:ins>
    </w:p>
    <w:p w14:paraId="25C0B347" w14:textId="77777777" w:rsidR="004353E5" w:rsidRPr="004353E5" w:rsidRDefault="004353E5" w:rsidP="004353E5">
      <w:pPr>
        <w:rPr>
          <w:ins w:id="737" w:author="Filippo Del Grosso" w:date="2019-04-27T14:34:00Z"/>
          <w:lang w:val="de-DE"/>
          <w:rPrChange w:id="738" w:author="Filippo Del Grosso" w:date="2019-04-27T14:34:00Z">
            <w:rPr>
              <w:ins w:id="739" w:author="Filippo Del Grosso" w:date="2019-04-27T14:34:00Z"/>
              <w:b/>
              <w:lang w:val="en-US"/>
            </w:rPr>
          </w:rPrChange>
        </w:rPr>
      </w:pPr>
      <w:ins w:id="740" w:author="Filippo Del Grosso" w:date="2019-04-27T14:34:00Z">
        <w:r w:rsidRPr="004353E5">
          <w:rPr>
            <w:lang w:val="de-DE"/>
            <w:rPrChange w:id="741" w:author="Filippo Del Grosso" w:date="2019-04-27T14:34:00Z">
              <w:rPr>
                <w:b/>
                <w:lang w:val="en-US"/>
              </w:rPr>
            </w:rPrChange>
          </w:rPr>
          <w:t>• Design</w:t>
        </w:r>
      </w:ins>
    </w:p>
    <w:p w14:paraId="6CAA7E8F" w14:textId="77777777" w:rsidR="004353E5" w:rsidRPr="004353E5" w:rsidRDefault="004353E5" w:rsidP="004353E5">
      <w:pPr>
        <w:rPr>
          <w:ins w:id="742" w:author="Filippo Del Grosso" w:date="2019-04-27T14:34:00Z"/>
          <w:lang w:val="de-DE"/>
          <w:rPrChange w:id="743" w:author="Filippo Del Grosso" w:date="2019-04-27T14:34:00Z">
            <w:rPr>
              <w:ins w:id="744" w:author="Filippo Del Grosso" w:date="2019-04-27T14:34:00Z"/>
              <w:b/>
              <w:lang w:val="en-US"/>
            </w:rPr>
          </w:rPrChange>
        </w:rPr>
      </w:pPr>
      <w:ins w:id="745" w:author="Filippo Del Grosso" w:date="2019-04-27T14:34:00Z">
        <w:r w:rsidRPr="004353E5">
          <w:rPr>
            <w:lang w:val="de-DE"/>
            <w:rPrChange w:id="746" w:author="Filippo Del Grosso" w:date="2019-04-27T14:34:00Z">
              <w:rPr>
                <w:b/>
                <w:lang w:val="en-US"/>
              </w:rPr>
            </w:rPrChange>
          </w:rPr>
          <w:t>• Auktionen</w:t>
        </w:r>
      </w:ins>
    </w:p>
    <w:p w14:paraId="63C636FF" w14:textId="77777777" w:rsidR="004353E5" w:rsidRPr="004353E5" w:rsidRDefault="004353E5" w:rsidP="004353E5">
      <w:pPr>
        <w:rPr>
          <w:ins w:id="747" w:author="Filippo Del Grosso" w:date="2019-04-27T14:34:00Z"/>
          <w:lang w:val="de-DE"/>
          <w:rPrChange w:id="748" w:author="Filippo Del Grosso" w:date="2019-04-27T14:34:00Z">
            <w:rPr>
              <w:ins w:id="749" w:author="Filippo Del Grosso" w:date="2019-04-27T14:34:00Z"/>
              <w:b/>
              <w:lang w:val="en-US"/>
            </w:rPr>
          </w:rPrChange>
        </w:rPr>
      </w:pPr>
      <w:ins w:id="750" w:author="Filippo Del Grosso" w:date="2019-04-27T14:34:00Z">
        <w:r w:rsidRPr="004353E5">
          <w:rPr>
            <w:lang w:val="de-DE"/>
            <w:rPrChange w:id="751" w:author="Filippo Del Grosso" w:date="2019-04-27T14:34:00Z">
              <w:rPr>
                <w:b/>
                <w:lang w:val="en-US"/>
              </w:rPr>
            </w:rPrChange>
          </w:rPr>
          <w:t>• Mitgestalten</w:t>
        </w:r>
      </w:ins>
    </w:p>
    <w:p w14:paraId="4638C900" w14:textId="77777777" w:rsidR="004353E5" w:rsidRPr="004353E5" w:rsidRDefault="004353E5" w:rsidP="004353E5">
      <w:pPr>
        <w:rPr>
          <w:ins w:id="752" w:author="Filippo Del Grosso" w:date="2019-04-27T14:34:00Z"/>
          <w:lang w:val="de-DE"/>
          <w:rPrChange w:id="753" w:author="Filippo Del Grosso" w:date="2019-04-27T14:34:00Z">
            <w:rPr>
              <w:ins w:id="754" w:author="Filippo Del Grosso" w:date="2019-04-27T14:34:00Z"/>
              <w:b/>
              <w:lang w:val="en-US"/>
            </w:rPr>
          </w:rPrChange>
        </w:rPr>
      </w:pPr>
    </w:p>
    <w:p w14:paraId="0B83E237" w14:textId="77777777" w:rsidR="004353E5" w:rsidRPr="004353E5" w:rsidRDefault="004353E5" w:rsidP="004353E5">
      <w:pPr>
        <w:rPr>
          <w:ins w:id="755" w:author="Filippo Del Grosso" w:date="2019-04-27T14:34:00Z"/>
          <w:lang w:val="de-DE"/>
          <w:rPrChange w:id="756" w:author="Filippo Del Grosso" w:date="2019-04-27T14:34:00Z">
            <w:rPr>
              <w:ins w:id="757" w:author="Filippo Del Grosso" w:date="2019-04-27T14:34:00Z"/>
              <w:b/>
              <w:lang w:val="en-US"/>
            </w:rPr>
          </w:rPrChange>
        </w:rPr>
      </w:pPr>
      <w:ins w:id="758" w:author="Filippo Del Grosso" w:date="2019-04-27T14:34:00Z">
        <w:r w:rsidRPr="004353E5">
          <w:rPr>
            <w:lang w:val="de-DE"/>
            <w:rPrChange w:id="759" w:author="Filippo Del Grosso" w:date="2019-04-27T14:34:00Z">
              <w:rPr>
                <w:b/>
                <w:lang w:val="en-US"/>
              </w:rPr>
            </w:rPrChange>
          </w:rPr>
          <w:t>Mundpropaganda</w:t>
        </w:r>
      </w:ins>
    </w:p>
    <w:p w14:paraId="5D8A09F5" w14:textId="77777777" w:rsidR="004353E5" w:rsidRPr="004353E5" w:rsidRDefault="004353E5" w:rsidP="004353E5">
      <w:pPr>
        <w:rPr>
          <w:ins w:id="760" w:author="Filippo Del Grosso" w:date="2019-04-27T14:34:00Z"/>
          <w:lang w:val="de-DE"/>
          <w:rPrChange w:id="761" w:author="Filippo Del Grosso" w:date="2019-04-27T14:34:00Z">
            <w:rPr>
              <w:ins w:id="762" w:author="Filippo Del Grosso" w:date="2019-04-27T14:34:00Z"/>
              <w:b/>
              <w:lang w:val="en-US"/>
            </w:rPr>
          </w:rPrChange>
        </w:rPr>
      </w:pPr>
      <w:ins w:id="763" w:author="Filippo Del Grosso" w:date="2019-04-27T14:34:00Z">
        <w:r w:rsidRPr="004353E5">
          <w:rPr>
            <w:lang w:val="de-DE"/>
            <w:rPrChange w:id="764" w:author="Filippo Del Grosso" w:date="2019-04-27T14:34:00Z">
              <w:rPr>
                <w:b/>
                <w:lang w:val="en-US"/>
              </w:rPr>
            </w:rPrChange>
          </w:rPr>
          <w:t>Messen und Events</w:t>
        </w:r>
      </w:ins>
    </w:p>
    <w:p w14:paraId="13ACDBC4" w14:textId="77777777" w:rsidR="004353E5" w:rsidRPr="004353E5" w:rsidRDefault="004353E5" w:rsidP="004353E5">
      <w:pPr>
        <w:rPr>
          <w:ins w:id="765" w:author="Filippo Del Grosso" w:date="2019-04-27T14:34:00Z"/>
          <w:lang w:val="de-DE"/>
          <w:rPrChange w:id="766" w:author="Filippo Del Grosso" w:date="2019-04-27T14:34:00Z">
            <w:rPr>
              <w:ins w:id="767" w:author="Filippo Del Grosso" w:date="2019-04-27T14:34:00Z"/>
              <w:b/>
              <w:lang w:val="en-US"/>
            </w:rPr>
          </w:rPrChange>
        </w:rPr>
      </w:pPr>
      <w:ins w:id="768" w:author="Filippo Del Grosso" w:date="2019-04-27T14:34:00Z">
        <w:r w:rsidRPr="004353E5">
          <w:rPr>
            <w:lang w:val="de-DE"/>
            <w:rPrChange w:id="769" w:author="Filippo Del Grosso" w:date="2019-04-27T14:34:00Z">
              <w:rPr>
                <w:b/>
                <w:lang w:val="en-US"/>
              </w:rPr>
            </w:rPrChange>
          </w:rPr>
          <w:t>Gedruckte Materialien</w:t>
        </w:r>
      </w:ins>
    </w:p>
    <w:p w14:paraId="6977A6EC" w14:textId="77777777" w:rsidR="004353E5" w:rsidRPr="004353E5" w:rsidRDefault="004353E5" w:rsidP="004353E5">
      <w:pPr>
        <w:rPr>
          <w:ins w:id="770" w:author="Filippo Del Grosso" w:date="2019-04-27T14:34:00Z"/>
          <w:lang w:val="de-DE"/>
          <w:rPrChange w:id="771" w:author="Filippo Del Grosso" w:date="2019-04-27T14:34:00Z">
            <w:rPr>
              <w:ins w:id="772" w:author="Filippo Del Grosso" w:date="2019-04-27T14:34:00Z"/>
              <w:b/>
              <w:lang w:val="en-US"/>
            </w:rPr>
          </w:rPrChange>
        </w:rPr>
      </w:pPr>
    </w:p>
    <w:p w14:paraId="2E4B98D5" w14:textId="77777777" w:rsidR="004353E5" w:rsidRPr="004353E5" w:rsidRDefault="004353E5" w:rsidP="004353E5">
      <w:pPr>
        <w:rPr>
          <w:ins w:id="773" w:author="Filippo Del Grosso" w:date="2019-04-27T14:34:00Z"/>
          <w:lang w:val="de-DE"/>
          <w:rPrChange w:id="774" w:author="Filippo Del Grosso" w:date="2019-04-27T14:34:00Z">
            <w:rPr>
              <w:ins w:id="775" w:author="Filippo Del Grosso" w:date="2019-04-27T14:34:00Z"/>
              <w:b/>
              <w:lang w:val="en-US"/>
            </w:rPr>
          </w:rPrChange>
        </w:rPr>
      </w:pPr>
    </w:p>
    <w:p w14:paraId="7AF1BD0C" w14:textId="77777777" w:rsidR="004353E5" w:rsidRPr="004353E5" w:rsidRDefault="004353E5" w:rsidP="004353E5">
      <w:pPr>
        <w:rPr>
          <w:ins w:id="776" w:author="Filippo Del Grosso" w:date="2019-04-27T14:34:00Z"/>
          <w:b/>
          <w:lang w:val="de-DE"/>
          <w:rPrChange w:id="777" w:author="Filippo Del Grosso" w:date="2019-04-27T14:34:00Z">
            <w:rPr>
              <w:ins w:id="778" w:author="Filippo Del Grosso" w:date="2019-04-27T14:34:00Z"/>
              <w:b/>
              <w:lang w:val="en-US"/>
            </w:rPr>
          </w:rPrChange>
        </w:rPr>
      </w:pPr>
      <w:ins w:id="779" w:author="Filippo Del Grosso" w:date="2019-04-27T14:34:00Z">
        <w:r w:rsidRPr="004353E5">
          <w:rPr>
            <w:b/>
            <w:lang w:val="de-DE"/>
            <w:rPrChange w:id="780" w:author="Filippo Del Grosso" w:date="2019-04-27T14:34:00Z">
              <w:rPr>
                <w:b/>
                <w:lang w:val="en-US"/>
              </w:rPr>
            </w:rPrChange>
          </w:rPr>
          <w:t>Wertversprechen:</w:t>
        </w:r>
      </w:ins>
    </w:p>
    <w:p w14:paraId="26EE6B4C" w14:textId="77777777" w:rsidR="004353E5" w:rsidRPr="004353E5" w:rsidRDefault="004353E5" w:rsidP="004353E5">
      <w:pPr>
        <w:rPr>
          <w:ins w:id="781" w:author="Filippo Del Grosso" w:date="2019-04-27T14:34:00Z"/>
          <w:lang w:val="de-DE"/>
          <w:rPrChange w:id="782" w:author="Filippo Del Grosso" w:date="2019-04-27T14:34:00Z">
            <w:rPr>
              <w:ins w:id="783" w:author="Filippo Del Grosso" w:date="2019-04-27T14:34:00Z"/>
              <w:b/>
              <w:lang w:val="en-US"/>
            </w:rPr>
          </w:rPrChange>
        </w:rPr>
      </w:pPr>
      <w:ins w:id="784" w:author="Filippo Del Grosso" w:date="2019-04-27T14:34:00Z">
        <w:r w:rsidRPr="004353E5">
          <w:rPr>
            <w:lang w:val="de-DE"/>
            <w:rPrChange w:id="785" w:author="Filippo Del Grosso" w:date="2019-04-27T14:34:00Z">
              <w:rPr>
                <w:b/>
                <w:lang w:val="en-US"/>
              </w:rPr>
            </w:rPrChange>
          </w:rPr>
          <w:t>• Gestalten Sie Produkte von bekannten Designern</w:t>
        </w:r>
      </w:ins>
    </w:p>
    <w:p w14:paraId="239718DB" w14:textId="77777777" w:rsidR="004353E5" w:rsidRPr="004353E5" w:rsidRDefault="004353E5" w:rsidP="004353E5">
      <w:pPr>
        <w:rPr>
          <w:ins w:id="786" w:author="Filippo Del Grosso" w:date="2019-04-27T14:34:00Z"/>
          <w:lang w:val="de-DE"/>
          <w:rPrChange w:id="787" w:author="Filippo Del Grosso" w:date="2019-04-27T14:34:00Z">
            <w:rPr>
              <w:ins w:id="788" w:author="Filippo Del Grosso" w:date="2019-04-27T14:34:00Z"/>
              <w:b/>
              <w:lang w:val="en-US"/>
            </w:rPr>
          </w:rPrChange>
        </w:rPr>
      </w:pPr>
      <w:ins w:id="789" w:author="Filippo Del Grosso" w:date="2019-04-27T14:34:00Z">
        <w:r w:rsidRPr="004353E5">
          <w:rPr>
            <w:lang w:val="de-DE"/>
            <w:rPrChange w:id="790" w:author="Filippo Del Grosso" w:date="2019-04-27T14:34:00Z">
              <w:rPr>
                <w:b/>
                <w:lang w:val="en-US"/>
              </w:rPr>
            </w:rPrChange>
          </w:rPr>
          <w:t>• Long-</w:t>
        </w:r>
        <w:proofErr w:type="spellStart"/>
        <w:r w:rsidRPr="004353E5">
          <w:rPr>
            <w:lang w:val="de-DE"/>
            <w:rPrChange w:id="791" w:author="Filippo Del Grosso" w:date="2019-04-27T14:34:00Z">
              <w:rPr>
                <w:b/>
                <w:lang w:val="en-US"/>
              </w:rPr>
            </w:rPrChange>
          </w:rPr>
          <w:t>Tail</w:t>
        </w:r>
        <w:proofErr w:type="spellEnd"/>
        <w:r w:rsidRPr="004353E5">
          <w:rPr>
            <w:lang w:val="de-DE"/>
            <w:rPrChange w:id="792" w:author="Filippo Del Grosso" w:date="2019-04-27T14:34:00Z">
              <w:rPr>
                <w:b/>
                <w:lang w:val="en-US"/>
              </w:rPr>
            </w:rPrChange>
          </w:rPr>
          <w:t>-Angebot (Nischenprodukte)</w:t>
        </w:r>
      </w:ins>
    </w:p>
    <w:p w14:paraId="76A13FA7" w14:textId="77777777" w:rsidR="004353E5" w:rsidRPr="004353E5" w:rsidRDefault="004353E5" w:rsidP="004353E5">
      <w:pPr>
        <w:rPr>
          <w:ins w:id="793" w:author="Filippo Del Grosso" w:date="2019-04-27T14:34:00Z"/>
          <w:lang w:val="de-DE"/>
          <w:rPrChange w:id="794" w:author="Filippo Del Grosso" w:date="2019-04-27T14:34:00Z">
            <w:rPr>
              <w:ins w:id="795" w:author="Filippo Del Grosso" w:date="2019-04-27T14:34:00Z"/>
              <w:b/>
              <w:lang w:val="en-US"/>
            </w:rPr>
          </w:rPrChange>
        </w:rPr>
      </w:pPr>
      <w:ins w:id="796" w:author="Filippo Del Grosso" w:date="2019-04-27T14:34:00Z">
        <w:r w:rsidRPr="004353E5">
          <w:rPr>
            <w:lang w:val="de-DE"/>
            <w:rPrChange w:id="797" w:author="Filippo Del Grosso" w:date="2019-04-27T14:34:00Z">
              <w:rPr>
                <w:b/>
                <w:lang w:val="en-US"/>
              </w:rPr>
            </w:rPrChange>
          </w:rPr>
          <w:t>• Individuelle 3D-Drucke von Möbeln / Objekten in hoher Qualität</w:t>
        </w:r>
      </w:ins>
    </w:p>
    <w:p w14:paraId="2313EF6B" w14:textId="77777777" w:rsidR="004353E5" w:rsidRPr="004353E5" w:rsidRDefault="004353E5" w:rsidP="004353E5">
      <w:pPr>
        <w:rPr>
          <w:ins w:id="798" w:author="Filippo Del Grosso" w:date="2019-04-27T14:34:00Z"/>
          <w:lang w:val="de-DE"/>
          <w:rPrChange w:id="799" w:author="Filippo Del Grosso" w:date="2019-04-27T14:34:00Z">
            <w:rPr>
              <w:ins w:id="800" w:author="Filippo Del Grosso" w:date="2019-04-27T14:34:00Z"/>
              <w:b/>
              <w:lang w:val="en-US"/>
            </w:rPr>
          </w:rPrChange>
        </w:rPr>
      </w:pPr>
      <w:ins w:id="801" w:author="Filippo Del Grosso" w:date="2019-04-27T14:34:00Z">
        <w:r w:rsidRPr="004353E5">
          <w:rPr>
            <w:lang w:val="de-DE"/>
            <w:rPrChange w:id="802" w:author="Filippo Del Grosso" w:date="2019-04-27T14:34:00Z">
              <w:rPr>
                <w:b/>
                <w:lang w:val="en-US"/>
              </w:rPr>
            </w:rPrChange>
          </w:rPr>
          <w:t>• IKEA-Effekt</w:t>
        </w:r>
      </w:ins>
    </w:p>
    <w:p w14:paraId="4ED49830" w14:textId="77777777" w:rsidR="004353E5" w:rsidRPr="004353E5" w:rsidRDefault="004353E5" w:rsidP="004353E5">
      <w:pPr>
        <w:rPr>
          <w:ins w:id="803" w:author="Filippo Del Grosso" w:date="2019-04-27T14:34:00Z"/>
          <w:lang w:val="de-DE"/>
          <w:rPrChange w:id="804" w:author="Filippo Del Grosso" w:date="2019-04-27T14:34:00Z">
            <w:rPr>
              <w:ins w:id="805" w:author="Filippo Del Grosso" w:date="2019-04-27T14:34:00Z"/>
              <w:b/>
              <w:lang w:val="en-US"/>
            </w:rPr>
          </w:rPrChange>
        </w:rPr>
      </w:pPr>
    </w:p>
    <w:p w14:paraId="11C99E34" w14:textId="77777777" w:rsidR="00EC2CFA" w:rsidRDefault="00EC2CFA" w:rsidP="004353E5">
      <w:pPr>
        <w:rPr>
          <w:ins w:id="806" w:author="Filippo Del Grosso" w:date="2019-04-27T14:34:00Z"/>
          <w:lang w:val="de-DE"/>
        </w:rPr>
      </w:pPr>
    </w:p>
    <w:p w14:paraId="321F1A32" w14:textId="6C7D4C3D" w:rsidR="00EC2CFA" w:rsidRDefault="00EC2CFA" w:rsidP="004353E5">
      <w:pPr>
        <w:rPr>
          <w:ins w:id="807" w:author="Filippo Del Grosso" w:date="2019-04-27T14:36:00Z"/>
          <w:lang w:val="de-DE"/>
        </w:rPr>
      </w:pPr>
    </w:p>
    <w:p w14:paraId="1DE2A949" w14:textId="77777777" w:rsidR="00EC2CFA" w:rsidRDefault="00EC2CFA" w:rsidP="004353E5">
      <w:pPr>
        <w:rPr>
          <w:ins w:id="808" w:author="Filippo Del Grosso" w:date="2019-04-27T14:34:00Z"/>
          <w:lang w:val="de-DE"/>
        </w:rPr>
      </w:pPr>
    </w:p>
    <w:p w14:paraId="2D7A55E6" w14:textId="78AC115E" w:rsidR="00EC2CFA" w:rsidRPr="004353E5" w:rsidRDefault="004353E5" w:rsidP="004353E5">
      <w:pPr>
        <w:rPr>
          <w:ins w:id="809" w:author="Filippo Del Grosso" w:date="2019-04-27T14:34:00Z"/>
          <w:lang w:val="de-DE"/>
          <w:rPrChange w:id="810" w:author="Filippo Del Grosso" w:date="2019-04-27T14:34:00Z">
            <w:rPr>
              <w:ins w:id="811" w:author="Filippo Del Grosso" w:date="2019-04-27T14:34:00Z"/>
              <w:b/>
              <w:lang w:val="en-US"/>
            </w:rPr>
          </w:rPrChange>
        </w:rPr>
      </w:pPr>
      <w:ins w:id="812" w:author="Filippo Del Grosso" w:date="2019-04-27T14:34:00Z">
        <w:r w:rsidRPr="00EC2CFA">
          <w:rPr>
            <w:b/>
            <w:lang w:val="de-DE"/>
            <w:rPrChange w:id="813" w:author="Filippo Del Grosso" w:date="2019-04-27T14:35:00Z">
              <w:rPr>
                <w:b/>
                <w:lang w:val="en-US"/>
              </w:rPr>
            </w:rPrChange>
          </w:rPr>
          <w:lastRenderedPageBreak/>
          <w:t>Einnahmenstrom:</w:t>
        </w:r>
      </w:ins>
    </w:p>
    <w:p w14:paraId="2D699DDA" w14:textId="77777777" w:rsidR="004353E5" w:rsidRPr="004353E5" w:rsidRDefault="004353E5" w:rsidP="004353E5">
      <w:pPr>
        <w:rPr>
          <w:ins w:id="814" w:author="Filippo Del Grosso" w:date="2019-04-27T14:34:00Z"/>
          <w:lang w:val="de-DE"/>
          <w:rPrChange w:id="815" w:author="Filippo Del Grosso" w:date="2019-04-27T14:34:00Z">
            <w:rPr>
              <w:ins w:id="816" w:author="Filippo Del Grosso" w:date="2019-04-27T14:34:00Z"/>
              <w:b/>
              <w:lang w:val="en-US"/>
            </w:rPr>
          </w:rPrChange>
        </w:rPr>
      </w:pPr>
      <w:ins w:id="817" w:author="Filippo Del Grosso" w:date="2019-04-27T14:34:00Z">
        <w:r w:rsidRPr="004353E5">
          <w:rPr>
            <w:lang w:val="de-DE"/>
            <w:rPrChange w:id="818" w:author="Filippo Del Grosso" w:date="2019-04-27T14:34:00Z">
              <w:rPr>
                <w:b/>
                <w:lang w:val="en-US"/>
              </w:rPr>
            </w:rPrChange>
          </w:rPr>
          <w:t>• Provisionsabhängiger Lohn pro Produktkauf: skalierbare Provisionsgebühr basierend auf dem vereinbarten Preis</w:t>
        </w:r>
      </w:ins>
    </w:p>
    <w:p w14:paraId="47D98844" w14:textId="77777777" w:rsidR="004353E5" w:rsidRPr="004353E5" w:rsidRDefault="004353E5" w:rsidP="004353E5">
      <w:pPr>
        <w:rPr>
          <w:ins w:id="819" w:author="Filippo Del Grosso" w:date="2019-04-27T14:34:00Z"/>
          <w:lang w:val="de-DE"/>
          <w:rPrChange w:id="820" w:author="Filippo Del Grosso" w:date="2019-04-27T14:34:00Z">
            <w:rPr>
              <w:ins w:id="821" w:author="Filippo Del Grosso" w:date="2019-04-27T14:34:00Z"/>
              <w:b/>
              <w:lang w:val="en-US"/>
            </w:rPr>
          </w:rPrChange>
        </w:rPr>
      </w:pPr>
      <w:ins w:id="822" w:author="Filippo Del Grosso" w:date="2019-04-27T14:34:00Z">
        <w:r w:rsidRPr="004353E5">
          <w:rPr>
            <w:lang w:val="de-DE"/>
            <w:rPrChange w:id="823" w:author="Filippo Del Grosso" w:date="2019-04-27T14:34:00Z">
              <w:rPr>
                <w:b/>
                <w:lang w:val="en-US"/>
              </w:rPr>
            </w:rPrChange>
          </w:rPr>
          <w:t>• Abonnementmodell: „Basic“ - Freemium, Auktionen - Freemium (Prozentangaben von Designer und Produzent), „</w:t>
        </w:r>
        <w:proofErr w:type="spellStart"/>
        <w:r w:rsidRPr="004353E5">
          <w:rPr>
            <w:lang w:val="de-DE"/>
            <w:rPrChange w:id="824" w:author="Filippo Del Grosso" w:date="2019-04-27T14:34:00Z">
              <w:rPr>
                <w:b/>
                <w:lang w:val="en-US"/>
              </w:rPr>
            </w:rPrChange>
          </w:rPr>
          <w:t>Advanced</w:t>
        </w:r>
        <w:proofErr w:type="spellEnd"/>
        <w:r w:rsidRPr="004353E5">
          <w:rPr>
            <w:lang w:val="de-DE"/>
            <w:rPrChange w:id="825" w:author="Filippo Del Grosso" w:date="2019-04-27T14:34:00Z">
              <w:rPr>
                <w:b/>
                <w:lang w:val="en-US"/>
              </w:rPr>
            </w:rPrChange>
          </w:rPr>
          <w:t>“ - Pay-per-Use</w:t>
        </w:r>
      </w:ins>
    </w:p>
    <w:p w14:paraId="7F4D6AE5" w14:textId="77777777" w:rsidR="004353E5" w:rsidRPr="004353E5" w:rsidRDefault="004353E5" w:rsidP="004353E5">
      <w:pPr>
        <w:rPr>
          <w:ins w:id="826" w:author="Filippo Del Grosso" w:date="2019-04-27T14:34:00Z"/>
          <w:lang w:val="de-DE"/>
          <w:rPrChange w:id="827" w:author="Filippo Del Grosso" w:date="2019-04-27T14:34:00Z">
            <w:rPr>
              <w:ins w:id="828" w:author="Filippo Del Grosso" w:date="2019-04-27T14:34:00Z"/>
              <w:b/>
              <w:lang w:val="en-US"/>
            </w:rPr>
          </w:rPrChange>
        </w:rPr>
      </w:pPr>
      <w:ins w:id="829" w:author="Filippo Del Grosso" w:date="2019-04-27T14:34:00Z">
        <w:r w:rsidRPr="004353E5">
          <w:rPr>
            <w:lang w:val="de-DE"/>
            <w:rPrChange w:id="830" w:author="Filippo Del Grosso" w:date="2019-04-27T14:34:00Z">
              <w:rPr>
                <w:b/>
                <w:lang w:val="en-US"/>
              </w:rPr>
            </w:rPrChange>
          </w:rPr>
          <w:t>• Werbeeinnahmen aus Online-Inhalten, über Internet und soziale Medien</w:t>
        </w:r>
      </w:ins>
    </w:p>
    <w:p w14:paraId="580ADD5C" w14:textId="77777777" w:rsidR="004353E5" w:rsidRPr="004353E5" w:rsidRDefault="004353E5" w:rsidP="004353E5">
      <w:pPr>
        <w:rPr>
          <w:ins w:id="831" w:author="Filippo Del Grosso" w:date="2019-04-27T14:34:00Z"/>
          <w:lang w:val="de-DE"/>
          <w:rPrChange w:id="832" w:author="Filippo Del Grosso" w:date="2019-04-27T14:34:00Z">
            <w:rPr>
              <w:ins w:id="833" w:author="Filippo Del Grosso" w:date="2019-04-27T14:34:00Z"/>
              <w:b/>
              <w:lang w:val="en-US"/>
            </w:rPr>
          </w:rPrChange>
        </w:rPr>
      </w:pPr>
    </w:p>
    <w:p w14:paraId="33DAEA2A" w14:textId="77777777" w:rsidR="004353E5" w:rsidRPr="00EC2CFA" w:rsidRDefault="004353E5" w:rsidP="004353E5">
      <w:pPr>
        <w:rPr>
          <w:ins w:id="834" w:author="Filippo Del Grosso" w:date="2019-04-27T14:34:00Z"/>
          <w:b/>
          <w:lang w:val="de-DE"/>
          <w:rPrChange w:id="835" w:author="Filippo Del Grosso" w:date="2019-04-27T14:36:00Z">
            <w:rPr>
              <w:ins w:id="836" w:author="Filippo Del Grosso" w:date="2019-04-27T14:34:00Z"/>
              <w:b/>
              <w:lang w:val="en-US"/>
            </w:rPr>
          </w:rPrChange>
        </w:rPr>
      </w:pPr>
      <w:ins w:id="837" w:author="Filippo Del Grosso" w:date="2019-04-27T14:34:00Z">
        <w:r w:rsidRPr="00EC2CFA">
          <w:rPr>
            <w:b/>
            <w:lang w:val="de-DE"/>
            <w:rPrChange w:id="838" w:author="Filippo Del Grosso" w:date="2019-04-27T14:36:00Z">
              <w:rPr>
                <w:b/>
                <w:lang w:val="en-US"/>
              </w:rPr>
            </w:rPrChange>
          </w:rPr>
          <w:t>Schlüsselaktivitäten:</w:t>
        </w:r>
      </w:ins>
    </w:p>
    <w:p w14:paraId="70561BA1" w14:textId="77777777" w:rsidR="004353E5" w:rsidRPr="004353E5" w:rsidRDefault="004353E5" w:rsidP="004353E5">
      <w:pPr>
        <w:rPr>
          <w:ins w:id="839" w:author="Filippo Del Grosso" w:date="2019-04-27T14:34:00Z"/>
          <w:lang w:val="de-DE"/>
          <w:rPrChange w:id="840" w:author="Filippo Del Grosso" w:date="2019-04-27T14:34:00Z">
            <w:rPr>
              <w:ins w:id="841" w:author="Filippo Del Grosso" w:date="2019-04-27T14:34:00Z"/>
              <w:b/>
              <w:lang w:val="en-US"/>
            </w:rPr>
          </w:rPrChange>
        </w:rPr>
      </w:pPr>
      <w:ins w:id="842" w:author="Filippo Del Grosso" w:date="2019-04-27T14:34:00Z">
        <w:r w:rsidRPr="004353E5">
          <w:rPr>
            <w:lang w:val="de-DE"/>
            <w:rPrChange w:id="843" w:author="Filippo Del Grosso" w:date="2019-04-27T14:34:00Z">
              <w:rPr>
                <w:b/>
                <w:lang w:val="en-US"/>
              </w:rPr>
            </w:rPrChange>
          </w:rPr>
          <w:t>• Vernetzung mit renommierten Designern und Benutzergemeinschaften</w:t>
        </w:r>
      </w:ins>
    </w:p>
    <w:p w14:paraId="326EEF8B" w14:textId="77777777" w:rsidR="004353E5" w:rsidRPr="004353E5" w:rsidRDefault="004353E5" w:rsidP="004353E5">
      <w:pPr>
        <w:rPr>
          <w:ins w:id="844" w:author="Filippo Del Grosso" w:date="2019-04-27T14:34:00Z"/>
          <w:lang w:val="de-DE"/>
          <w:rPrChange w:id="845" w:author="Filippo Del Grosso" w:date="2019-04-27T14:34:00Z">
            <w:rPr>
              <w:ins w:id="846" w:author="Filippo Del Grosso" w:date="2019-04-27T14:34:00Z"/>
              <w:b/>
              <w:lang w:val="en-US"/>
            </w:rPr>
          </w:rPrChange>
        </w:rPr>
      </w:pPr>
      <w:ins w:id="847" w:author="Filippo Del Grosso" w:date="2019-04-27T14:34:00Z">
        <w:r w:rsidRPr="004353E5">
          <w:rPr>
            <w:lang w:val="de-DE"/>
            <w:rPrChange w:id="848" w:author="Filippo Del Grosso" w:date="2019-04-27T14:34:00Z">
              <w:rPr>
                <w:b/>
                <w:lang w:val="en-US"/>
              </w:rPr>
            </w:rPrChange>
          </w:rPr>
          <w:t>• Plattformverwaltung (Sammeln von Designs)</w:t>
        </w:r>
      </w:ins>
    </w:p>
    <w:p w14:paraId="64E86B4E" w14:textId="77777777" w:rsidR="004353E5" w:rsidRPr="004353E5" w:rsidRDefault="004353E5" w:rsidP="004353E5">
      <w:pPr>
        <w:rPr>
          <w:ins w:id="849" w:author="Filippo Del Grosso" w:date="2019-04-27T14:34:00Z"/>
          <w:lang w:val="de-DE"/>
          <w:rPrChange w:id="850" w:author="Filippo Del Grosso" w:date="2019-04-27T14:34:00Z">
            <w:rPr>
              <w:ins w:id="851" w:author="Filippo Del Grosso" w:date="2019-04-27T14:34:00Z"/>
              <w:b/>
              <w:lang w:val="en-US"/>
            </w:rPr>
          </w:rPrChange>
        </w:rPr>
      </w:pPr>
      <w:ins w:id="852" w:author="Filippo Del Grosso" w:date="2019-04-27T14:34:00Z">
        <w:r w:rsidRPr="004353E5">
          <w:rPr>
            <w:lang w:val="de-DE"/>
            <w:rPrChange w:id="853" w:author="Filippo Del Grosso" w:date="2019-04-27T14:34:00Z">
              <w:rPr>
                <w:b/>
                <w:lang w:val="en-US"/>
              </w:rPr>
            </w:rPrChange>
          </w:rPr>
          <w:t>• Gemeinschaft</w:t>
        </w:r>
      </w:ins>
    </w:p>
    <w:p w14:paraId="436977F0" w14:textId="77777777" w:rsidR="004353E5" w:rsidRPr="004353E5" w:rsidRDefault="004353E5" w:rsidP="004353E5">
      <w:pPr>
        <w:rPr>
          <w:ins w:id="854" w:author="Filippo Del Grosso" w:date="2019-04-27T14:34:00Z"/>
          <w:lang w:val="de-DE"/>
          <w:rPrChange w:id="855" w:author="Filippo Del Grosso" w:date="2019-04-27T14:34:00Z">
            <w:rPr>
              <w:ins w:id="856" w:author="Filippo Del Grosso" w:date="2019-04-27T14:34:00Z"/>
              <w:b/>
              <w:lang w:val="en-US"/>
            </w:rPr>
          </w:rPrChange>
        </w:rPr>
      </w:pPr>
      <w:ins w:id="857" w:author="Filippo Del Grosso" w:date="2019-04-27T14:34:00Z">
        <w:r w:rsidRPr="004353E5">
          <w:rPr>
            <w:lang w:val="de-DE"/>
            <w:rPrChange w:id="858" w:author="Filippo Del Grosso" w:date="2019-04-27T14:34:00Z">
              <w:rPr>
                <w:b/>
                <w:lang w:val="en-US"/>
              </w:rPr>
            </w:rPrChange>
          </w:rPr>
          <w:t>• Geistiges Eigentum</w:t>
        </w:r>
      </w:ins>
    </w:p>
    <w:p w14:paraId="402AFB8B" w14:textId="77777777" w:rsidR="004353E5" w:rsidRPr="004353E5" w:rsidRDefault="004353E5" w:rsidP="004353E5">
      <w:pPr>
        <w:rPr>
          <w:ins w:id="859" w:author="Filippo Del Grosso" w:date="2019-04-27T14:34:00Z"/>
          <w:lang w:val="en-US"/>
          <w:rPrChange w:id="860" w:author="Filippo Del Grosso" w:date="2019-04-27T14:34:00Z">
            <w:rPr>
              <w:ins w:id="861" w:author="Filippo Del Grosso" w:date="2019-04-27T14:34:00Z"/>
              <w:b/>
              <w:lang w:val="en-US"/>
            </w:rPr>
          </w:rPrChange>
        </w:rPr>
      </w:pPr>
      <w:ins w:id="862" w:author="Filippo Del Grosso" w:date="2019-04-27T14:34:00Z">
        <w:r w:rsidRPr="004353E5">
          <w:rPr>
            <w:lang w:val="en-US"/>
            <w:rPrChange w:id="863" w:author="Filippo Del Grosso" w:date="2019-04-27T14:34:00Z">
              <w:rPr>
                <w:b/>
                <w:lang w:val="en-US"/>
              </w:rPr>
            </w:rPrChange>
          </w:rPr>
          <w:t xml:space="preserve">• Marketing | PR | </w:t>
        </w:r>
        <w:proofErr w:type="spellStart"/>
        <w:r w:rsidRPr="004353E5">
          <w:rPr>
            <w:lang w:val="en-US"/>
            <w:rPrChange w:id="864" w:author="Filippo Del Grosso" w:date="2019-04-27T14:34:00Z">
              <w:rPr>
                <w:b/>
                <w:lang w:val="en-US"/>
              </w:rPr>
            </w:rPrChange>
          </w:rPr>
          <w:t>Vertriebsaktivitäten</w:t>
        </w:r>
        <w:proofErr w:type="spellEnd"/>
      </w:ins>
    </w:p>
    <w:p w14:paraId="4C00D6AB" w14:textId="77777777" w:rsidR="004353E5" w:rsidRPr="004353E5" w:rsidRDefault="004353E5" w:rsidP="004353E5">
      <w:pPr>
        <w:rPr>
          <w:ins w:id="865" w:author="Filippo Del Grosso" w:date="2019-04-27T14:34:00Z"/>
          <w:lang w:val="de-DE"/>
          <w:rPrChange w:id="866" w:author="Filippo Del Grosso" w:date="2019-04-27T14:34:00Z">
            <w:rPr>
              <w:ins w:id="867" w:author="Filippo Del Grosso" w:date="2019-04-27T14:34:00Z"/>
              <w:b/>
              <w:lang w:val="en-US"/>
            </w:rPr>
          </w:rPrChange>
        </w:rPr>
      </w:pPr>
      <w:ins w:id="868" w:author="Filippo Del Grosso" w:date="2019-04-27T14:34:00Z">
        <w:r w:rsidRPr="004353E5">
          <w:rPr>
            <w:lang w:val="de-DE"/>
            <w:rPrChange w:id="869" w:author="Filippo Del Grosso" w:date="2019-04-27T14:34:00Z">
              <w:rPr>
                <w:b/>
                <w:lang w:val="en-US"/>
              </w:rPr>
            </w:rPrChange>
          </w:rPr>
          <w:t>• Empfehlungssysteme</w:t>
        </w:r>
      </w:ins>
    </w:p>
    <w:p w14:paraId="5738296C" w14:textId="77777777" w:rsidR="004353E5" w:rsidRPr="004353E5" w:rsidRDefault="004353E5" w:rsidP="004353E5">
      <w:pPr>
        <w:rPr>
          <w:ins w:id="870" w:author="Filippo Del Grosso" w:date="2019-04-27T14:34:00Z"/>
          <w:lang w:val="de-DE"/>
          <w:rPrChange w:id="871" w:author="Filippo Del Grosso" w:date="2019-04-27T14:34:00Z">
            <w:rPr>
              <w:ins w:id="872" w:author="Filippo Del Grosso" w:date="2019-04-27T14:34:00Z"/>
              <w:b/>
              <w:lang w:val="en-US"/>
            </w:rPr>
          </w:rPrChange>
        </w:rPr>
      </w:pPr>
      <w:ins w:id="873" w:author="Filippo Del Grosso" w:date="2019-04-27T14:34:00Z">
        <w:r w:rsidRPr="004353E5">
          <w:rPr>
            <w:lang w:val="de-DE"/>
            <w:rPrChange w:id="874" w:author="Filippo Del Grosso" w:date="2019-04-27T14:34:00Z">
              <w:rPr>
                <w:b/>
                <w:lang w:val="en-US"/>
              </w:rPr>
            </w:rPrChange>
          </w:rPr>
          <w:t> </w:t>
        </w:r>
      </w:ins>
    </w:p>
    <w:p w14:paraId="209A0321" w14:textId="77777777" w:rsidR="004353E5" w:rsidRPr="004353E5" w:rsidRDefault="004353E5" w:rsidP="004353E5">
      <w:pPr>
        <w:rPr>
          <w:ins w:id="875" w:author="Filippo Del Grosso" w:date="2019-04-27T14:34:00Z"/>
          <w:lang w:val="de-DE"/>
          <w:rPrChange w:id="876" w:author="Filippo Del Grosso" w:date="2019-04-27T14:34:00Z">
            <w:rPr>
              <w:ins w:id="877" w:author="Filippo Del Grosso" w:date="2019-04-27T14:34:00Z"/>
              <w:b/>
              <w:lang w:val="en-US"/>
            </w:rPr>
          </w:rPrChange>
        </w:rPr>
      </w:pPr>
    </w:p>
    <w:p w14:paraId="4F76DC3C" w14:textId="77777777" w:rsidR="004353E5" w:rsidRPr="00EC2CFA" w:rsidRDefault="004353E5" w:rsidP="004353E5">
      <w:pPr>
        <w:rPr>
          <w:ins w:id="878" w:author="Filippo Del Grosso" w:date="2019-04-27T14:34:00Z"/>
          <w:b/>
          <w:lang w:val="de-DE"/>
          <w:rPrChange w:id="879" w:author="Filippo Del Grosso" w:date="2019-04-27T14:35:00Z">
            <w:rPr>
              <w:ins w:id="880" w:author="Filippo Del Grosso" w:date="2019-04-27T14:34:00Z"/>
              <w:b/>
              <w:lang w:val="en-US"/>
            </w:rPr>
          </w:rPrChange>
        </w:rPr>
      </w:pPr>
      <w:ins w:id="881" w:author="Filippo Del Grosso" w:date="2019-04-27T14:34:00Z">
        <w:r w:rsidRPr="00EC2CFA">
          <w:rPr>
            <w:b/>
            <w:lang w:val="de-DE"/>
            <w:rPrChange w:id="882" w:author="Filippo Del Grosso" w:date="2019-04-27T14:35:00Z">
              <w:rPr>
                <w:b/>
                <w:lang w:val="en-US"/>
              </w:rPr>
            </w:rPrChange>
          </w:rPr>
          <w:t>Schlüsselressourcen:</w:t>
        </w:r>
      </w:ins>
    </w:p>
    <w:p w14:paraId="1DEBBC12" w14:textId="77777777" w:rsidR="004353E5" w:rsidRPr="004353E5" w:rsidRDefault="004353E5" w:rsidP="004353E5">
      <w:pPr>
        <w:rPr>
          <w:ins w:id="883" w:author="Filippo Del Grosso" w:date="2019-04-27T14:34:00Z"/>
          <w:lang w:val="de-DE"/>
          <w:rPrChange w:id="884" w:author="Filippo Del Grosso" w:date="2019-04-27T14:34:00Z">
            <w:rPr>
              <w:ins w:id="885" w:author="Filippo Del Grosso" w:date="2019-04-27T14:34:00Z"/>
              <w:b/>
              <w:lang w:val="en-US"/>
            </w:rPr>
          </w:rPrChange>
        </w:rPr>
      </w:pPr>
      <w:ins w:id="886" w:author="Filippo Del Grosso" w:date="2019-04-27T14:34:00Z">
        <w:r w:rsidRPr="004353E5">
          <w:rPr>
            <w:lang w:val="de-DE"/>
            <w:rPrChange w:id="887" w:author="Filippo Del Grosso" w:date="2019-04-27T14:34:00Z">
              <w:rPr>
                <w:b/>
                <w:lang w:val="en-US"/>
              </w:rPr>
            </w:rPrChange>
          </w:rPr>
          <w:t>IT-Plattform und Online-Internet-Site</w:t>
        </w:r>
      </w:ins>
    </w:p>
    <w:p w14:paraId="779AC2F2" w14:textId="77777777" w:rsidR="004353E5" w:rsidRPr="004353E5" w:rsidRDefault="004353E5" w:rsidP="004353E5">
      <w:pPr>
        <w:rPr>
          <w:ins w:id="888" w:author="Filippo Del Grosso" w:date="2019-04-27T14:34:00Z"/>
          <w:lang w:val="de-DE"/>
          <w:rPrChange w:id="889" w:author="Filippo Del Grosso" w:date="2019-04-27T14:34:00Z">
            <w:rPr>
              <w:ins w:id="890" w:author="Filippo Del Grosso" w:date="2019-04-27T14:34:00Z"/>
              <w:b/>
              <w:lang w:val="en-US"/>
            </w:rPr>
          </w:rPrChange>
        </w:rPr>
      </w:pPr>
      <w:ins w:id="891" w:author="Filippo Del Grosso" w:date="2019-04-27T14:34:00Z">
        <w:r w:rsidRPr="004353E5">
          <w:rPr>
            <w:lang w:val="de-DE"/>
            <w:rPrChange w:id="892" w:author="Filippo Del Grosso" w:date="2019-04-27T14:34:00Z">
              <w:rPr>
                <w:b/>
                <w:lang w:val="en-US"/>
              </w:rPr>
            </w:rPrChange>
          </w:rPr>
          <w:t>Mobile App (ab 2021)</w:t>
        </w:r>
      </w:ins>
    </w:p>
    <w:p w14:paraId="0735B7E7" w14:textId="77777777" w:rsidR="004353E5" w:rsidRPr="004353E5" w:rsidRDefault="004353E5" w:rsidP="004353E5">
      <w:pPr>
        <w:rPr>
          <w:ins w:id="893" w:author="Filippo Del Grosso" w:date="2019-04-27T14:34:00Z"/>
          <w:lang w:val="de-DE"/>
          <w:rPrChange w:id="894" w:author="Filippo Del Grosso" w:date="2019-04-27T14:34:00Z">
            <w:rPr>
              <w:ins w:id="895" w:author="Filippo Del Grosso" w:date="2019-04-27T14:34:00Z"/>
              <w:b/>
              <w:lang w:val="en-US"/>
            </w:rPr>
          </w:rPrChange>
        </w:rPr>
      </w:pPr>
    </w:p>
    <w:p w14:paraId="32DCC14E" w14:textId="77777777" w:rsidR="004353E5" w:rsidRPr="004353E5" w:rsidRDefault="004353E5" w:rsidP="004353E5">
      <w:pPr>
        <w:rPr>
          <w:ins w:id="896" w:author="Filippo Del Grosso" w:date="2019-04-27T14:34:00Z"/>
          <w:lang w:val="de-DE"/>
          <w:rPrChange w:id="897" w:author="Filippo Del Grosso" w:date="2019-04-27T14:34:00Z">
            <w:rPr>
              <w:ins w:id="898" w:author="Filippo Del Grosso" w:date="2019-04-27T14:34:00Z"/>
              <w:b/>
              <w:lang w:val="en-US"/>
            </w:rPr>
          </w:rPrChange>
        </w:rPr>
      </w:pPr>
      <w:ins w:id="899" w:author="Filippo Del Grosso" w:date="2019-04-27T14:34:00Z">
        <w:r w:rsidRPr="004353E5">
          <w:rPr>
            <w:lang w:val="de-DE"/>
            <w:rPrChange w:id="900" w:author="Filippo Del Grosso" w:date="2019-04-27T14:34:00Z">
              <w:rPr>
                <w:b/>
                <w:lang w:val="en-US"/>
              </w:rPr>
            </w:rPrChange>
          </w:rPr>
          <w:t>Ausgelagerte Buchhaltungs-, IT- und Beratungsfachleute</w:t>
        </w:r>
      </w:ins>
    </w:p>
    <w:p w14:paraId="59F0A381" w14:textId="77777777" w:rsidR="004353E5" w:rsidRPr="004353E5" w:rsidRDefault="004353E5" w:rsidP="004353E5">
      <w:pPr>
        <w:rPr>
          <w:ins w:id="901" w:author="Filippo Del Grosso" w:date="2019-04-27T14:34:00Z"/>
          <w:lang w:val="de-DE"/>
          <w:rPrChange w:id="902" w:author="Filippo Del Grosso" w:date="2019-04-27T14:34:00Z">
            <w:rPr>
              <w:ins w:id="903" w:author="Filippo Del Grosso" w:date="2019-04-27T14:34:00Z"/>
              <w:b/>
              <w:lang w:val="en-US"/>
            </w:rPr>
          </w:rPrChange>
        </w:rPr>
      </w:pPr>
    </w:p>
    <w:p w14:paraId="7FBD615A" w14:textId="77777777" w:rsidR="004353E5" w:rsidRPr="004353E5" w:rsidRDefault="004353E5" w:rsidP="004353E5">
      <w:pPr>
        <w:rPr>
          <w:ins w:id="904" w:author="Filippo Del Grosso" w:date="2019-04-27T14:34:00Z"/>
          <w:lang w:val="de-DE"/>
          <w:rPrChange w:id="905" w:author="Filippo Del Grosso" w:date="2019-04-27T14:34:00Z">
            <w:rPr>
              <w:ins w:id="906" w:author="Filippo Del Grosso" w:date="2019-04-27T14:34:00Z"/>
              <w:b/>
              <w:lang w:val="en-US"/>
            </w:rPr>
          </w:rPrChange>
        </w:rPr>
      </w:pPr>
      <w:ins w:id="907" w:author="Filippo Del Grosso" w:date="2019-04-27T14:34:00Z">
        <w:r w:rsidRPr="004353E5">
          <w:rPr>
            <w:lang w:val="de-DE"/>
            <w:rPrChange w:id="908" w:author="Filippo Del Grosso" w:date="2019-04-27T14:34:00Z">
              <w:rPr>
                <w:b/>
                <w:lang w:val="en-US"/>
              </w:rPr>
            </w:rPrChange>
          </w:rPr>
          <w:t>Netzwerk von Handwerkern | Erzeuger | Kunden</w:t>
        </w:r>
      </w:ins>
    </w:p>
    <w:p w14:paraId="1F4CC391" w14:textId="77777777" w:rsidR="004353E5" w:rsidRPr="004353E5" w:rsidRDefault="004353E5" w:rsidP="004353E5">
      <w:pPr>
        <w:rPr>
          <w:ins w:id="909" w:author="Filippo Del Grosso" w:date="2019-04-27T14:34:00Z"/>
          <w:lang w:val="de-DE"/>
          <w:rPrChange w:id="910" w:author="Filippo Del Grosso" w:date="2019-04-27T14:34:00Z">
            <w:rPr>
              <w:ins w:id="911" w:author="Filippo Del Grosso" w:date="2019-04-27T14:34:00Z"/>
              <w:b/>
              <w:lang w:val="en-US"/>
            </w:rPr>
          </w:rPrChange>
        </w:rPr>
      </w:pPr>
    </w:p>
    <w:p w14:paraId="5EF74D8B" w14:textId="77777777" w:rsidR="004353E5" w:rsidRPr="00EC2CFA" w:rsidRDefault="004353E5" w:rsidP="004353E5">
      <w:pPr>
        <w:rPr>
          <w:ins w:id="912" w:author="Filippo Del Grosso" w:date="2019-04-27T14:34:00Z"/>
          <w:b/>
          <w:lang w:val="de-DE"/>
          <w:rPrChange w:id="913" w:author="Filippo Del Grosso" w:date="2019-04-27T14:35:00Z">
            <w:rPr>
              <w:ins w:id="914" w:author="Filippo Del Grosso" w:date="2019-04-27T14:34:00Z"/>
              <w:b/>
              <w:lang w:val="en-US"/>
            </w:rPr>
          </w:rPrChange>
        </w:rPr>
      </w:pPr>
      <w:ins w:id="915" w:author="Filippo Del Grosso" w:date="2019-04-27T14:34:00Z">
        <w:r w:rsidRPr="00EC2CFA">
          <w:rPr>
            <w:b/>
            <w:lang w:val="de-DE"/>
            <w:rPrChange w:id="916" w:author="Filippo Del Grosso" w:date="2019-04-27T14:35:00Z">
              <w:rPr>
                <w:b/>
                <w:lang w:val="en-US"/>
              </w:rPr>
            </w:rPrChange>
          </w:rPr>
          <w:t>Schlüsselpartner:</w:t>
        </w:r>
      </w:ins>
    </w:p>
    <w:p w14:paraId="5066AC5B" w14:textId="77777777" w:rsidR="004353E5" w:rsidRPr="004353E5" w:rsidRDefault="004353E5" w:rsidP="004353E5">
      <w:pPr>
        <w:rPr>
          <w:ins w:id="917" w:author="Filippo Del Grosso" w:date="2019-04-27T14:34:00Z"/>
          <w:lang w:val="en-US"/>
          <w:rPrChange w:id="918" w:author="Filippo Del Grosso" w:date="2019-04-27T14:34:00Z">
            <w:rPr>
              <w:ins w:id="919" w:author="Filippo Del Grosso" w:date="2019-04-27T14:34:00Z"/>
              <w:b/>
              <w:lang w:val="en-US"/>
            </w:rPr>
          </w:rPrChange>
        </w:rPr>
      </w:pPr>
      <w:ins w:id="920" w:author="Filippo Del Grosso" w:date="2019-04-27T14:34:00Z">
        <w:r w:rsidRPr="004353E5">
          <w:rPr>
            <w:lang w:val="en-US"/>
            <w:rPrChange w:id="921" w:author="Filippo Del Grosso" w:date="2019-04-27T14:34:00Z">
              <w:rPr>
                <w:b/>
                <w:lang w:val="en-US"/>
              </w:rPr>
            </w:rPrChange>
          </w:rPr>
          <w:t>• Community of Designers (CAD-</w:t>
        </w:r>
        <w:proofErr w:type="spellStart"/>
        <w:r w:rsidRPr="004353E5">
          <w:rPr>
            <w:lang w:val="en-US"/>
            <w:rPrChange w:id="922" w:author="Filippo Del Grosso" w:date="2019-04-27T14:34:00Z">
              <w:rPr>
                <w:b/>
                <w:lang w:val="en-US"/>
              </w:rPr>
            </w:rPrChange>
          </w:rPr>
          <w:t>Daten</w:t>
        </w:r>
        <w:proofErr w:type="spellEnd"/>
        <w:r w:rsidRPr="004353E5">
          <w:rPr>
            <w:lang w:val="en-US"/>
            <w:rPrChange w:id="923" w:author="Filippo Del Grosso" w:date="2019-04-27T14:34:00Z">
              <w:rPr>
                <w:b/>
                <w:lang w:val="en-US"/>
              </w:rPr>
            </w:rPrChange>
          </w:rPr>
          <w:t xml:space="preserve"> von Designer)</w:t>
        </w:r>
      </w:ins>
    </w:p>
    <w:p w14:paraId="0DEEF741" w14:textId="77777777" w:rsidR="004353E5" w:rsidRPr="004353E5" w:rsidRDefault="004353E5" w:rsidP="004353E5">
      <w:pPr>
        <w:rPr>
          <w:ins w:id="924" w:author="Filippo Del Grosso" w:date="2019-04-27T14:34:00Z"/>
          <w:lang w:val="de-DE"/>
          <w:rPrChange w:id="925" w:author="Filippo Del Grosso" w:date="2019-04-27T14:34:00Z">
            <w:rPr>
              <w:ins w:id="926" w:author="Filippo Del Grosso" w:date="2019-04-27T14:34:00Z"/>
              <w:b/>
              <w:lang w:val="en-US"/>
            </w:rPr>
          </w:rPrChange>
        </w:rPr>
      </w:pPr>
      <w:ins w:id="927" w:author="Filippo Del Grosso" w:date="2019-04-27T14:34:00Z">
        <w:r w:rsidRPr="004353E5">
          <w:rPr>
            <w:lang w:val="de-DE"/>
            <w:rPrChange w:id="928" w:author="Filippo Del Grosso" w:date="2019-04-27T14:34:00Z">
              <w:rPr>
                <w:b/>
                <w:lang w:val="en-US"/>
              </w:rPr>
            </w:rPrChange>
          </w:rPr>
          <w:t>• Netzwerk von Handwerkern | Produzenten,</w:t>
        </w:r>
      </w:ins>
    </w:p>
    <w:p w14:paraId="23902413" w14:textId="77777777" w:rsidR="004353E5" w:rsidRPr="004353E5" w:rsidRDefault="004353E5" w:rsidP="004353E5">
      <w:pPr>
        <w:rPr>
          <w:ins w:id="929" w:author="Filippo Del Grosso" w:date="2019-04-27T14:34:00Z"/>
          <w:lang w:val="de-DE"/>
          <w:rPrChange w:id="930" w:author="Filippo Del Grosso" w:date="2019-04-27T14:34:00Z">
            <w:rPr>
              <w:ins w:id="931" w:author="Filippo Del Grosso" w:date="2019-04-27T14:34:00Z"/>
              <w:b/>
              <w:lang w:val="en-US"/>
            </w:rPr>
          </w:rPrChange>
        </w:rPr>
      </w:pPr>
      <w:ins w:id="932" w:author="Filippo Del Grosso" w:date="2019-04-27T14:34:00Z">
        <w:r w:rsidRPr="004353E5">
          <w:rPr>
            <w:lang w:val="de-DE"/>
            <w:rPrChange w:id="933" w:author="Filippo Del Grosso" w:date="2019-04-27T14:34:00Z">
              <w:rPr>
                <w:b/>
                <w:lang w:val="en-US"/>
              </w:rPr>
            </w:rPrChange>
          </w:rPr>
          <w:t>• Netzwerk von Kunden</w:t>
        </w:r>
      </w:ins>
    </w:p>
    <w:p w14:paraId="6BC4ADDD" w14:textId="77777777" w:rsidR="004353E5" w:rsidRPr="004353E5" w:rsidRDefault="004353E5" w:rsidP="004353E5">
      <w:pPr>
        <w:rPr>
          <w:ins w:id="934" w:author="Filippo Del Grosso" w:date="2019-04-27T14:34:00Z"/>
          <w:lang w:val="de-DE"/>
          <w:rPrChange w:id="935" w:author="Filippo Del Grosso" w:date="2019-04-27T14:34:00Z">
            <w:rPr>
              <w:ins w:id="936" w:author="Filippo Del Grosso" w:date="2019-04-27T14:34:00Z"/>
              <w:b/>
              <w:lang w:val="en-US"/>
            </w:rPr>
          </w:rPrChange>
        </w:rPr>
      </w:pPr>
      <w:ins w:id="937" w:author="Filippo Del Grosso" w:date="2019-04-27T14:34:00Z">
        <w:r w:rsidRPr="004353E5">
          <w:rPr>
            <w:lang w:val="de-DE"/>
            <w:rPrChange w:id="938" w:author="Filippo Del Grosso" w:date="2019-04-27T14:34:00Z">
              <w:rPr>
                <w:b/>
                <w:lang w:val="en-US"/>
              </w:rPr>
            </w:rPrChange>
          </w:rPr>
          <w:t>• Verträge über geistiges Eigentum (Patentanwalt)</w:t>
        </w:r>
      </w:ins>
    </w:p>
    <w:p w14:paraId="734EE3A1" w14:textId="77777777" w:rsidR="004353E5" w:rsidRPr="004353E5" w:rsidRDefault="004353E5" w:rsidP="004353E5">
      <w:pPr>
        <w:rPr>
          <w:ins w:id="939" w:author="Filippo Del Grosso" w:date="2019-04-27T14:34:00Z"/>
          <w:lang w:val="de-DE"/>
          <w:rPrChange w:id="940" w:author="Filippo Del Grosso" w:date="2019-04-27T14:34:00Z">
            <w:rPr>
              <w:ins w:id="941" w:author="Filippo Del Grosso" w:date="2019-04-27T14:34:00Z"/>
              <w:b/>
              <w:lang w:val="en-US"/>
            </w:rPr>
          </w:rPrChange>
        </w:rPr>
      </w:pPr>
      <w:ins w:id="942" w:author="Filippo Del Grosso" w:date="2019-04-27T14:34:00Z">
        <w:r w:rsidRPr="004353E5">
          <w:rPr>
            <w:lang w:val="de-DE"/>
            <w:rPrChange w:id="943" w:author="Filippo Del Grosso" w:date="2019-04-27T14:34:00Z">
              <w:rPr>
                <w:b/>
                <w:lang w:val="en-US"/>
              </w:rPr>
            </w:rPrChange>
          </w:rPr>
          <w:t>• Strategische Allianzen: Designer und Produzenten | Investoren</w:t>
        </w:r>
      </w:ins>
    </w:p>
    <w:p w14:paraId="347F8A81" w14:textId="77777777" w:rsidR="004353E5" w:rsidRPr="004353E5" w:rsidRDefault="004353E5" w:rsidP="004353E5">
      <w:pPr>
        <w:rPr>
          <w:ins w:id="944" w:author="Filippo Del Grosso" w:date="2019-04-27T14:34:00Z"/>
          <w:lang w:val="de-DE"/>
          <w:rPrChange w:id="945" w:author="Filippo Del Grosso" w:date="2019-04-27T14:34:00Z">
            <w:rPr>
              <w:ins w:id="946" w:author="Filippo Del Grosso" w:date="2019-04-27T14:34:00Z"/>
              <w:b/>
              <w:lang w:val="en-US"/>
            </w:rPr>
          </w:rPrChange>
        </w:rPr>
      </w:pPr>
      <w:ins w:id="947" w:author="Filippo Del Grosso" w:date="2019-04-27T14:34:00Z">
        <w:r w:rsidRPr="004353E5">
          <w:rPr>
            <w:lang w:val="de-DE"/>
            <w:rPrChange w:id="948" w:author="Filippo Del Grosso" w:date="2019-04-27T14:34:00Z">
              <w:rPr>
                <w:b/>
                <w:lang w:val="en-US"/>
              </w:rPr>
            </w:rPrChange>
          </w:rPr>
          <w:t>• Mitarbeiter: Influencer, Unternehmen, Hotels</w:t>
        </w:r>
      </w:ins>
    </w:p>
    <w:p w14:paraId="1BF149D0" w14:textId="77777777" w:rsidR="004353E5" w:rsidRPr="004353E5" w:rsidRDefault="004353E5" w:rsidP="004353E5">
      <w:pPr>
        <w:rPr>
          <w:ins w:id="949" w:author="Filippo Del Grosso" w:date="2019-04-27T14:34:00Z"/>
          <w:lang w:val="de-DE"/>
          <w:rPrChange w:id="950" w:author="Filippo Del Grosso" w:date="2019-04-27T14:34:00Z">
            <w:rPr>
              <w:ins w:id="951" w:author="Filippo Del Grosso" w:date="2019-04-27T14:34:00Z"/>
              <w:b/>
              <w:lang w:val="en-US"/>
            </w:rPr>
          </w:rPrChange>
        </w:rPr>
      </w:pPr>
      <w:ins w:id="952" w:author="Filippo Del Grosso" w:date="2019-04-27T14:34:00Z">
        <w:r w:rsidRPr="004353E5">
          <w:rPr>
            <w:lang w:val="de-DE"/>
            <w:rPrChange w:id="953" w:author="Filippo Del Grosso" w:date="2019-04-27T14:34:00Z">
              <w:rPr>
                <w:b/>
                <w:lang w:val="en-US"/>
              </w:rPr>
            </w:rPrChange>
          </w:rPr>
          <w:t>• Universitäten, die aktuelles Wissen über Markt und technischen Fortschritt benötigen</w:t>
        </w:r>
      </w:ins>
    </w:p>
    <w:p w14:paraId="12A966F7" w14:textId="77777777" w:rsidR="004353E5" w:rsidRPr="004353E5" w:rsidRDefault="004353E5" w:rsidP="004353E5">
      <w:pPr>
        <w:rPr>
          <w:ins w:id="954" w:author="Filippo Del Grosso" w:date="2019-04-27T14:34:00Z"/>
          <w:lang w:val="de-DE"/>
          <w:rPrChange w:id="955" w:author="Filippo Del Grosso" w:date="2019-04-27T14:34:00Z">
            <w:rPr>
              <w:ins w:id="956" w:author="Filippo Del Grosso" w:date="2019-04-27T14:34:00Z"/>
              <w:b/>
              <w:lang w:val="en-US"/>
            </w:rPr>
          </w:rPrChange>
        </w:rPr>
      </w:pPr>
      <w:ins w:id="957" w:author="Filippo Del Grosso" w:date="2019-04-27T14:34:00Z">
        <w:r w:rsidRPr="004353E5">
          <w:rPr>
            <w:lang w:val="de-DE"/>
            <w:rPrChange w:id="958" w:author="Filippo Del Grosso" w:date="2019-04-27T14:34:00Z">
              <w:rPr>
                <w:b/>
                <w:lang w:val="en-US"/>
              </w:rPr>
            </w:rPrChange>
          </w:rPr>
          <w:t>• Online-Zahlungssystemanbieter</w:t>
        </w:r>
      </w:ins>
    </w:p>
    <w:p w14:paraId="2DDF9C76" w14:textId="77777777" w:rsidR="004353E5" w:rsidRPr="004353E5" w:rsidRDefault="004353E5" w:rsidP="004353E5">
      <w:pPr>
        <w:rPr>
          <w:ins w:id="959" w:author="Filippo Del Grosso" w:date="2019-04-27T14:34:00Z"/>
          <w:lang w:val="de-DE"/>
          <w:rPrChange w:id="960" w:author="Filippo Del Grosso" w:date="2019-04-27T14:34:00Z">
            <w:rPr>
              <w:ins w:id="961" w:author="Filippo Del Grosso" w:date="2019-04-27T14:34:00Z"/>
              <w:b/>
              <w:lang w:val="en-US"/>
            </w:rPr>
          </w:rPrChange>
        </w:rPr>
      </w:pPr>
    </w:p>
    <w:p w14:paraId="768237B3" w14:textId="77777777" w:rsidR="004353E5" w:rsidRPr="004353E5" w:rsidRDefault="004353E5" w:rsidP="004353E5">
      <w:pPr>
        <w:rPr>
          <w:ins w:id="962" w:author="Filippo Del Grosso" w:date="2019-04-27T14:34:00Z"/>
          <w:lang w:val="de-DE"/>
          <w:rPrChange w:id="963" w:author="Filippo Del Grosso" w:date="2019-04-27T14:34:00Z">
            <w:rPr>
              <w:ins w:id="964" w:author="Filippo Del Grosso" w:date="2019-04-27T14:34:00Z"/>
              <w:b/>
              <w:lang w:val="en-US"/>
            </w:rPr>
          </w:rPrChange>
        </w:rPr>
      </w:pPr>
    </w:p>
    <w:p w14:paraId="7C9FD040" w14:textId="77777777" w:rsidR="004353E5" w:rsidRPr="00EC2CFA" w:rsidRDefault="004353E5" w:rsidP="004353E5">
      <w:pPr>
        <w:rPr>
          <w:ins w:id="965" w:author="Filippo Del Grosso" w:date="2019-04-27T14:34:00Z"/>
          <w:b/>
          <w:lang w:val="de-DE"/>
          <w:rPrChange w:id="966" w:author="Filippo Del Grosso" w:date="2019-04-27T14:36:00Z">
            <w:rPr>
              <w:ins w:id="967" w:author="Filippo Del Grosso" w:date="2019-04-27T14:34:00Z"/>
              <w:b/>
              <w:lang w:val="en-US"/>
            </w:rPr>
          </w:rPrChange>
        </w:rPr>
      </w:pPr>
      <w:ins w:id="968" w:author="Filippo Del Grosso" w:date="2019-04-27T14:34:00Z">
        <w:r w:rsidRPr="00EC2CFA">
          <w:rPr>
            <w:b/>
            <w:lang w:val="de-DE"/>
            <w:rPrChange w:id="969" w:author="Filippo Del Grosso" w:date="2019-04-27T14:36:00Z">
              <w:rPr>
                <w:b/>
                <w:lang w:val="en-US"/>
              </w:rPr>
            </w:rPrChange>
          </w:rPr>
          <w:t>Kostenstruktur:</w:t>
        </w:r>
      </w:ins>
    </w:p>
    <w:p w14:paraId="5106F310" w14:textId="77777777" w:rsidR="004353E5" w:rsidRPr="004353E5" w:rsidRDefault="004353E5" w:rsidP="004353E5">
      <w:pPr>
        <w:rPr>
          <w:ins w:id="970" w:author="Filippo Del Grosso" w:date="2019-04-27T14:34:00Z"/>
          <w:lang w:val="de-DE"/>
          <w:rPrChange w:id="971" w:author="Filippo Del Grosso" w:date="2019-04-27T14:34:00Z">
            <w:rPr>
              <w:ins w:id="972" w:author="Filippo Del Grosso" w:date="2019-04-27T14:34:00Z"/>
              <w:b/>
              <w:lang w:val="en-US"/>
            </w:rPr>
          </w:rPrChange>
        </w:rPr>
      </w:pPr>
      <w:ins w:id="973" w:author="Filippo Del Grosso" w:date="2019-04-27T14:34:00Z">
        <w:r w:rsidRPr="004353E5">
          <w:rPr>
            <w:lang w:val="de-DE"/>
            <w:rPrChange w:id="974" w:author="Filippo Del Grosso" w:date="2019-04-27T14:34:00Z">
              <w:rPr>
                <w:b/>
                <w:lang w:val="en-US"/>
              </w:rPr>
            </w:rPrChange>
          </w:rPr>
          <w:t>• Marketing | PR | Vertriebsaktivitäten</w:t>
        </w:r>
      </w:ins>
    </w:p>
    <w:p w14:paraId="12A783E2" w14:textId="77777777" w:rsidR="004353E5" w:rsidRPr="004353E5" w:rsidRDefault="004353E5" w:rsidP="004353E5">
      <w:pPr>
        <w:rPr>
          <w:ins w:id="975" w:author="Filippo Del Grosso" w:date="2019-04-27T14:34:00Z"/>
          <w:lang w:val="de-DE"/>
          <w:rPrChange w:id="976" w:author="Filippo Del Grosso" w:date="2019-04-27T14:34:00Z">
            <w:rPr>
              <w:ins w:id="977" w:author="Filippo Del Grosso" w:date="2019-04-27T14:34:00Z"/>
              <w:b/>
              <w:lang w:val="en-US"/>
            </w:rPr>
          </w:rPrChange>
        </w:rPr>
      </w:pPr>
      <w:ins w:id="978" w:author="Filippo Del Grosso" w:date="2019-04-27T14:34:00Z">
        <w:r w:rsidRPr="004353E5">
          <w:rPr>
            <w:lang w:val="de-DE"/>
            <w:rPrChange w:id="979" w:author="Filippo Del Grosso" w:date="2019-04-27T14:34:00Z">
              <w:rPr>
                <w:b/>
                <w:lang w:val="en-US"/>
              </w:rPr>
            </w:rPrChange>
          </w:rPr>
          <w:t>• Humanressourcen</w:t>
        </w:r>
      </w:ins>
    </w:p>
    <w:p w14:paraId="3F7B2B20" w14:textId="77777777" w:rsidR="004353E5" w:rsidRPr="004353E5" w:rsidRDefault="004353E5" w:rsidP="004353E5">
      <w:pPr>
        <w:rPr>
          <w:ins w:id="980" w:author="Filippo Del Grosso" w:date="2019-04-27T14:34:00Z"/>
          <w:lang w:val="de-DE"/>
          <w:rPrChange w:id="981" w:author="Filippo Del Grosso" w:date="2019-04-27T14:34:00Z">
            <w:rPr>
              <w:ins w:id="982" w:author="Filippo Del Grosso" w:date="2019-04-27T14:34:00Z"/>
              <w:b/>
              <w:lang w:val="en-US"/>
            </w:rPr>
          </w:rPrChange>
        </w:rPr>
      </w:pPr>
      <w:ins w:id="983" w:author="Filippo Del Grosso" w:date="2019-04-27T14:34:00Z">
        <w:r w:rsidRPr="004353E5">
          <w:rPr>
            <w:lang w:val="de-DE"/>
            <w:rPrChange w:id="984" w:author="Filippo Del Grosso" w:date="2019-04-27T14:34:00Z">
              <w:rPr>
                <w:b/>
                <w:lang w:val="en-US"/>
              </w:rPr>
            </w:rPrChange>
          </w:rPr>
          <w:t>• Gemeinschaftshaus</w:t>
        </w:r>
      </w:ins>
    </w:p>
    <w:p w14:paraId="7332430A" w14:textId="77777777" w:rsidR="004353E5" w:rsidRPr="004353E5" w:rsidRDefault="004353E5" w:rsidP="004353E5">
      <w:pPr>
        <w:rPr>
          <w:ins w:id="985" w:author="Filippo Del Grosso" w:date="2019-04-27T14:34:00Z"/>
          <w:lang w:val="de-DE"/>
          <w:rPrChange w:id="986" w:author="Filippo Del Grosso" w:date="2019-04-27T14:34:00Z">
            <w:rPr>
              <w:ins w:id="987" w:author="Filippo Del Grosso" w:date="2019-04-27T14:34:00Z"/>
              <w:b/>
              <w:lang w:val="en-US"/>
            </w:rPr>
          </w:rPrChange>
        </w:rPr>
      </w:pPr>
      <w:ins w:id="988" w:author="Filippo Del Grosso" w:date="2019-04-27T14:34:00Z">
        <w:r w:rsidRPr="004353E5">
          <w:rPr>
            <w:lang w:val="de-DE"/>
            <w:rPrChange w:id="989" w:author="Filippo Del Grosso" w:date="2019-04-27T14:34:00Z">
              <w:rPr>
                <w:b/>
                <w:lang w:val="en-US"/>
              </w:rPr>
            </w:rPrChange>
          </w:rPr>
          <w:t>• Kosten und Wartung der Domain | Website | App</w:t>
        </w:r>
      </w:ins>
    </w:p>
    <w:p w14:paraId="6A42BD5B" w14:textId="77777777" w:rsidR="004353E5" w:rsidRPr="004353E5" w:rsidRDefault="004353E5" w:rsidP="004353E5">
      <w:pPr>
        <w:rPr>
          <w:ins w:id="990" w:author="Filippo Del Grosso" w:date="2019-04-27T14:34:00Z"/>
          <w:lang w:val="en-US"/>
          <w:rPrChange w:id="991" w:author="Filippo Del Grosso" w:date="2019-04-27T14:34:00Z">
            <w:rPr>
              <w:ins w:id="992" w:author="Filippo Del Grosso" w:date="2019-04-27T14:34:00Z"/>
              <w:b/>
              <w:lang w:val="en-US"/>
            </w:rPr>
          </w:rPrChange>
        </w:rPr>
      </w:pPr>
      <w:ins w:id="993" w:author="Filippo Del Grosso" w:date="2019-04-27T14:34:00Z">
        <w:r w:rsidRPr="004353E5">
          <w:rPr>
            <w:lang w:val="en-US"/>
            <w:rPrChange w:id="994" w:author="Filippo Del Grosso" w:date="2019-04-27T14:34:00Z">
              <w:rPr>
                <w:b/>
                <w:lang w:val="en-US"/>
              </w:rPr>
            </w:rPrChange>
          </w:rPr>
          <w:t xml:space="preserve">• </w:t>
        </w:r>
        <w:proofErr w:type="spellStart"/>
        <w:r w:rsidRPr="004353E5">
          <w:rPr>
            <w:lang w:val="en-US"/>
            <w:rPrChange w:id="995" w:author="Filippo Del Grosso" w:date="2019-04-27T14:34:00Z">
              <w:rPr>
                <w:b/>
                <w:lang w:val="en-US"/>
              </w:rPr>
            </w:rPrChange>
          </w:rPr>
          <w:t>Rechtliches</w:t>
        </w:r>
        <w:proofErr w:type="spellEnd"/>
        <w:r w:rsidRPr="004353E5">
          <w:rPr>
            <w:lang w:val="en-US"/>
            <w:rPrChange w:id="996" w:author="Filippo Del Grosso" w:date="2019-04-27T14:34:00Z">
              <w:rPr>
                <w:b/>
                <w:lang w:val="en-US"/>
              </w:rPr>
            </w:rPrChange>
          </w:rPr>
          <w:t xml:space="preserve"> | </w:t>
        </w:r>
        <w:proofErr w:type="spellStart"/>
        <w:r w:rsidRPr="004353E5">
          <w:rPr>
            <w:lang w:val="en-US"/>
            <w:rPrChange w:id="997" w:author="Filippo Del Grosso" w:date="2019-04-27T14:34:00Z">
              <w:rPr>
                <w:b/>
                <w:lang w:val="en-US"/>
              </w:rPr>
            </w:rPrChange>
          </w:rPr>
          <w:t>Steuerberatung</w:t>
        </w:r>
        <w:proofErr w:type="spellEnd"/>
      </w:ins>
    </w:p>
    <w:p w14:paraId="000000B9" w14:textId="1D674D76" w:rsidR="007A25C7" w:rsidRPr="00397972" w:rsidDel="004353E5" w:rsidRDefault="004353E5" w:rsidP="004353E5">
      <w:pPr>
        <w:rPr>
          <w:del w:id="998" w:author="Filippo Del Grosso" w:date="2019-04-27T14:34:00Z"/>
          <w:b/>
          <w:lang w:val="en-US"/>
          <w:rPrChange w:id="999" w:author="Filippo Del Grosso" w:date="2019-04-27T13:21:00Z">
            <w:rPr>
              <w:del w:id="1000" w:author="Filippo Del Grosso" w:date="2019-04-27T14:34:00Z"/>
            </w:rPr>
          </w:rPrChange>
        </w:rPr>
      </w:pPr>
      <w:ins w:id="1001" w:author="Filippo Del Grosso" w:date="2019-04-27T14:34:00Z">
        <w:r w:rsidRPr="004353E5">
          <w:rPr>
            <w:lang w:val="en-US"/>
            <w:rPrChange w:id="1002" w:author="Filippo Del Grosso" w:date="2019-04-27T14:34:00Z">
              <w:rPr>
                <w:b/>
                <w:lang w:val="en-US"/>
              </w:rPr>
            </w:rPrChange>
          </w:rPr>
          <w:t xml:space="preserve">• </w:t>
        </w:r>
        <w:proofErr w:type="spellStart"/>
        <w:r w:rsidRPr="004353E5">
          <w:rPr>
            <w:lang w:val="en-US"/>
            <w:rPrChange w:id="1003" w:author="Filippo Del Grosso" w:date="2019-04-27T14:34:00Z">
              <w:rPr>
                <w:b/>
                <w:lang w:val="en-US"/>
              </w:rPr>
            </w:rPrChange>
          </w:rPr>
          <w:t>Miete</w:t>
        </w:r>
        <w:proofErr w:type="spellEnd"/>
        <w:r w:rsidRPr="004353E5">
          <w:rPr>
            <w:lang w:val="en-US"/>
            <w:rPrChange w:id="1004" w:author="Filippo Del Grosso" w:date="2019-04-27T14:34:00Z">
              <w:rPr>
                <w:b/>
                <w:lang w:val="en-US"/>
              </w:rPr>
            </w:rPrChange>
          </w:rPr>
          <w:t xml:space="preserve">, </w:t>
        </w:r>
        <w:proofErr w:type="spellStart"/>
        <w:r w:rsidRPr="004353E5">
          <w:rPr>
            <w:lang w:val="en-US"/>
            <w:rPrChange w:id="1005" w:author="Filippo Del Grosso" w:date="2019-04-27T14:34:00Z">
              <w:rPr>
                <w:b/>
                <w:lang w:val="en-US"/>
              </w:rPr>
            </w:rPrChange>
          </w:rPr>
          <w:t>Büro</w:t>
        </w:r>
        <w:proofErr w:type="spellEnd"/>
        <w:r w:rsidRPr="004353E5">
          <w:rPr>
            <w:lang w:val="en-US"/>
            <w:rPrChange w:id="1006" w:author="Filippo Del Grosso" w:date="2019-04-27T14:34:00Z">
              <w:rPr>
                <w:b/>
                <w:lang w:val="en-US"/>
              </w:rPr>
            </w:rPrChange>
          </w:rPr>
          <w:t xml:space="preserve">, Hardware, </w:t>
        </w:r>
        <w:proofErr w:type="spellStart"/>
        <w:r w:rsidRPr="004353E5">
          <w:rPr>
            <w:lang w:val="en-US"/>
            <w:rPrChange w:id="1007" w:author="Filippo Del Grosso" w:date="2019-04-27T14:34:00Z">
              <w:rPr>
                <w:b/>
                <w:lang w:val="en-US"/>
              </w:rPr>
            </w:rPrChange>
          </w:rPr>
          <w:t>Verbrauchsmaterial</w:t>
        </w:r>
      </w:ins>
      <w:proofErr w:type="spellEnd"/>
      <w:del w:id="1008" w:author="Filippo Del Grosso" w:date="2019-04-27T14:34:00Z">
        <w:r w:rsidR="003A1A73" w:rsidRPr="00397972" w:rsidDel="004353E5">
          <w:rPr>
            <w:b/>
            <w:lang w:val="en-US"/>
            <w:rPrChange w:id="1009" w:author="Filippo Del Grosso" w:date="2019-04-27T13:21:00Z">
              <w:rPr/>
            </w:rPrChange>
          </w:rPr>
          <w:delText>Kundensegment:</w:delText>
        </w:r>
      </w:del>
    </w:p>
    <w:p w14:paraId="000000BA" w14:textId="046FC5B9" w:rsidR="007A25C7" w:rsidDel="004353E5" w:rsidRDefault="003A1A73">
      <w:pPr>
        <w:rPr>
          <w:del w:id="1010" w:author="Filippo Del Grosso" w:date="2019-04-27T14:34:00Z"/>
        </w:rPr>
      </w:pPr>
      <w:del w:id="1011" w:author="Filippo Del Grosso" w:date="2019-04-27T14:34:00Z">
        <w:r w:rsidDel="004353E5">
          <w:delText>Einzelpersonen | Unternehmen</w:delText>
        </w:r>
      </w:del>
    </w:p>
    <w:p w14:paraId="000000BB" w14:textId="4F00F6CA" w:rsidR="007A25C7" w:rsidDel="004353E5" w:rsidRDefault="007A25C7">
      <w:pPr>
        <w:rPr>
          <w:del w:id="1012" w:author="Filippo Del Grosso" w:date="2019-04-27T14:34:00Z"/>
        </w:rPr>
      </w:pPr>
    </w:p>
    <w:p w14:paraId="000000BC" w14:textId="2828E056" w:rsidR="007A25C7" w:rsidDel="004353E5" w:rsidRDefault="003A1A73">
      <w:pPr>
        <w:rPr>
          <w:del w:id="1013" w:author="Filippo Del Grosso" w:date="2019-04-27T14:34:00Z"/>
        </w:rPr>
      </w:pPr>
      <w:del w:id="1014" w:author="Filippo Del Grosso" w:date="2019-04-27T14:34:00Z">
        <w:r w:rsidDel="004353E5">
          <w:delText>Einzelgänger: 18% der Gesellschaft</w:delText>
        </w:r>
      </w:del>
    </w:p>
    <w:p w14:paraId="000000BD" w14:textId="19CA4D7F" w:rsidR="007A25C7" w:rsidDel="004353E5" w:rsidRDefault="003A1A73">
      <w:pPr>
        <w:rPr>
          <w:del w:id="1015" w:author="Filippo Del Grosso" w:date="2019-04-27T14:34:00Z"/>
        </w:rPr>
      </w:pPr>
      <w:del w:id="1016" w:author="Filippo Del Grosso" w:date="2019-04-27T14:34:00Z">
        <w:r w:rsidDel="004353E5">
          <w:delText>Interpreten</w:delText>
        </w:r>
      </w:del>
    </w:p>
    <w:p w14:paraId="000000BE" w14:textId="38CC4054" w:rsidR="007A25C7" w:rsidDel="004353E5" w:rsidRDefault="003A1A73">
      <w:pPr>
        <w:rPr>
          <w:del w:id="1017" w:author="Filippo Del Grosso" w:date="2019-04-27T14:34:00Z"/>
        </w:rPr>
      </w:pPr>
      <w:del w:id="1018" w:author="Filippo Del Grosso" w:date="2019-04-27T14:34:00Z">
        <w:r w:rsidDel="004353E5">
          <w:delText>Digitale Avantgarde</w:delText>
        </w:r>
      </w:del>
    </w:p>
    <w:p w14:paraId="000000BF" w14:textId="0ECCB036" w:rsidR="007A25C7" w:rsidDel="004353E5" w:rsidRDefault="007A25C7">
      <w:pPr>
        <w:rPr>
          <w:del w:id="1019" w:author="Filippo Del Grosso" w:date="2019-04-27T14:34:00Z"/>
        </w:rPr>
      </w:pPr>
    </w:p>
    <w:p w14:paraId="000000C0" w14:textId="12CE2BC2" w:rsidR="007A25C7" w:rsidDel="004353E5" w:rsidRDefault="003A1A73">
      <w:pPr>
        <w:rPr>
          <w:del w:id="1020" w:author="Filippo Del Grosso" w:date="2019-04-27T14:34:00Z"/>
        </w:rPr>
      </w:pPr>
      <w:del w:id="1021" w:author="Filippo Del Grosso" w:date="2019-04-27T14:34:00Z">
        <w:r w:rsidDel="004353E5">
          <w:delText xml:space="preserve">Alter: </w:delText>
        </w:r>
      </w:del>
    </w:p>
    <w:p w14:paraId="000000C1" w14:textId="3C9F2647" w:rsidR="007A25C7" w:rsidDel="004353E5" w:rsidRDefault="003A1A73">
      <w:pPr>
        <w:rPr>
          <w:del w:id="1022" w:author="Filippo Del Grosso" w:date="2019-04-27T14:34:00Z"/>
        </w:rPr>
      </w:pPr>
      <w:del w:id="1023" w:author="Filippo Del Grosso" w:date="2019-04-27T14:34:00Z">
        <w:r w:rsidDel="004353E5">
          <w:delText>25 - 50</w:delText>
        </w:r>
      </w:del>
    </w:p>
    <w:p w14:paraId="000000C2" w14:textId="408C3EE5" w:rsidR="007A25C7" w:rsidDel="004353E5" w:rsidRDefault="007A25C7">
      <w:pPr>
        <w:rPr>
          <w:del w:id="1024" w:author="Filippo Del Grosso" w:date="2019-04-27T14:34:00Z"/>
        </w:rPr>
      </w:pPr>
    </w:p>
    <w:p w14:paraId="000000C3" w14:textId="74EE37A7" w:rsidR="007A25C7" w:rsidDel="004353E5" w:rsidRDefault="003A1A73">
      <w:pPr>
        <w:rPr>
          <w:del w:id="1025" w:author="Filippo Del Grosso" w:date="2019-04-27T14:34:00Z"/>
        </w:rPr>
      </w:pPr>
      <w:del w:id="1026" w:author="Filippo Del Grosso" w:date="2019-04-27T14:34:00Z">
        <w:r w:rsidDel="004353E5">
          <w:delText xml:space="preserve">Lebensstil: </w:delText>
        </w:r>
      </w:del>
    </w:p>
    <w:p w14:paraId="000000C4" w14:textId="53BD3760" w:rsidR="007A25C7" w:rsidDel="004353E5" w:rsidRDefault="003A1A73">
      <w:pPr>
        <w:rPr>
          <w:del w:id="1027" w:author="Filippo Del Grosso" w:date="2019-04-27T14:34:00Z"/>
        </w:rPr>
      </w:pPr>
      <w:del w:id="1028" w:author="Filippo Del Grosso" w:date="2019-04-27T14:34:00Z">
        <w:r w:rsidDel="004353E5">
          <w:delText>frisch und ausgefallen</w:delText>
        </w:r>
      </w:del>
    </w:p>
    <w:p w14:paraId="000000C5" w14:textId="7AEC2475" w:rsidR="007A25C7" w:rsidDel="004353E5" w:rsidRDefault="003A1A73">
      <w:pPr>
        <w:rPr>
          <w:del w:id="1029" w:author="Filippo Del Grosso" w:date="2019-04-27T14:34:00Z"/>
        </w:rPr>
      </w:pPr>
      <w:del w:id="1030" w:author="Filippo Del Grosso" w:date="2019-04-27T14:34:00Z">
        <w:r w:rsidDel="004353E5">
          <w:delText>z.B. Wunsch individualisierte Produkte | Möbel,</w:delText>
        </w:r>
      </w:del>
    </w:p>
    <w:p w14:paraId="000000C6" w14:textId="32466AB1" w:rsidR="007A25C7" w:rsidDel="004353E5" w:rsidRDefault="003A1A73">
      <w:pPr>
        <w:rPr>
          <w:del w:id="1031" w:author="Filippo Del Grosso" w:date="2019-04-27T14:34:00Z"/>
        </w:rPr>
      </w:pPr>
      <w:del w:id="1032" w:author="Filippo Del Grosso" w:date="2019-04-27T14:34:00Z">
        <w:r w:rsidDel="004353E5">
          <w:delText xml:space="preserve">Menschen mit hoher Affinität zu Design und neuen Technologien </w:delText>
        </w:r>
      </w:del>
    </w:p>
    <w:p w14:paraId="000000C7" w14:textId="5CE62858" w:rsidR="007A25C7" w:rsidDel="004353E5" w:rsidRDefault="003A1A73">
      <w:pPr>
        <w:rPr>
          <w:del w:id="1033" w:author="Filippo Del Grosso" w:date="2019-04-27T14:34:00Z"/>
        </w:rPr>
      </w:pPr>
      <w:del w:id="1034" w:author="Filippo Del Grosso" w:date="2019-04-27T14:34:00Z">
        <w:r w:rsidDel="004353E5">
          <w:delText>(Digital- und 3D-Druck) und Trends (Mode, Food und Living)</w:delText>
        </w:r>
      </w:del>
    </w:p>
    <w:p w14:paraId="000000C8" w14:textId="04A69209" w:rsidR="007A25C7" w:rsidDel="004353E5" w:rsidRDefault="007A25C7">
      <w:pPr>
        <w:rPr>
          <w:del w:id="1035" w:author="Filippo Del Grosso" w:date="2019-04-27T14:34:00Z"/>
        </w:rPr>
      </w:pPr>
    </w:p>
    <w:p w14:paraId="000000C9" w14:textId="7AD9BD40" w:rsidR="007A25C7" w:rsidRPr="000158E6" w:rsidDel="004353E5" w:rsidRDefault="003A1A73">
      <w:pPr>
        <w:rPr>
          <w:del w:id="1036" w:author="Filippo Del Grosso" w:date="2019-04-27T14:34:00Z"/>
          <w:b/>
          <w:rPrChange w:id="1037" w:author="Del Grosso Filippo (Student Eco16)" w:date="2019-04-26T16:25:00Z">
            <w:rPr>
              <w:del w:id="1038" w:author="Filippo Del Grosso" w:date="2019-04-27T14:34:00Z"/>
            </w:rPr>
          </w:rPrChange>
        </w:rPr>
      </w:pPr>
      <w:del w:id="1039" w:author="Filippo Del Grosso" w:date="2019-04-27T14:34:00Z">
        <w:r w:rsidRPr="000158E6" w:rsidDel="004353E5">
          <w:rPr>
            <w:b/>
            <w:rPrChange w:id="1040" w:author="Del Grosso Filippo (Student Eco16)" w:date="2019-04-26T16:25:00Z">
              <w:rPr/>
            </w:rPrChange>
          </w:rPr>
          <w:delText>Kundenbeziehungen:</w:delText>
        </w:r>
      </w:del>
    </w:p>
    <w:p w14:paraId="000000CA" w14:textId="0189BE84" w:rsidR="007A25C7" w:rsidRPr="000158E6" w:rsidDel="004353E5" w:rsidRDefault="003A1A73">
      <w:pPr>
        <w:rPr>
          <w:del w:id="1041" w:author="Filippo Del Grosso" w:date="2019-04-27T14:34:00Z"/>
          <w:rPrChange w:id="1042" w:author="Del Grosso Filippo (Student Eco16)" w:date="2019-04-26T16:25:00Z">
            <w:rPr>
              <w:del w:id="1043" w:author="Filippo Del Grosso" w:date="2019-04-27T14:34:00Z"/>
              <w:sz w:val="14"/>
              <w:szCs w:val="14"/>
            </w:rPr>
          </w:rPrChange>
        </w:rPr>
      </w:pPr>
      <w:del w:id="1044" w:author="Filippo Del Grosso" w:date="2019-04-27T14:34:00Z">
        <w:r w:rsidRPr="000158E6" w:rsidDel="004353E5">
          <w:rPr>
            <w:rPrChange w:id="1045" w:author="Del Grosso Filippo (Student Eco16)" w:date="2019-04-26T16:25:00Z">
              <w:rPr>
                <w:sz w:val="14"/>
                <w:szCs w:val="14"/>
              </w:rPr>
            </w:rPrChange>
          </w:rPr>
          <w:delText xml:space="preserve">- Netzwerkbildung und </w:delText>
        </w:r>
      </w:del>
    </w:p>
    <w:p w14:paraId="000000CB" w14:textId="6ED4DEF0" w:rsidR="007A25C7" w:rsidRPr="000158E6" w:rsidDel="004353E5" w:rsidRDefault="003A1A73">
      <w:pPr>
        <w:rPr>
          <w:del w:id="1046" w:author="Filippo Del Grosso" w:date="2019-04-27T14:34:00Z"/>
          <w:rPrChange w:id="1047" w:author="Del Grosso Filippo (Student Eco16)" w:date="2019-04-26T16:25:00Z">
            <w:rPr>
              <w:del w:id="1048" w:author="Filippo Del Grosso" w:date="2019-04-27T14:34:00Z"/>
              <w:sz w:val="14"/>
              <w:szCs w:val="14"/>
            </w:rPr>
          </w:rPrChange>
        </w:rPr>
      </w:pPr>
      <w:del w:id="1049" w:author="Filippo Del Grosso" w:date="2019-04-27T14:34:00Z">
        <w:r w:rsidRPr="000158E6" w:rsidDel="004353E5">
          <w:rPr>
            <w:rPrChange w:id="1050" w:author="Del Grosso Filippo (Student Eco16)" w:date="2019-04-26T16:25:00Z">
              <w:rPr>
                <w:sz w:val="14"/>
                <w:szCs w:val="14"/>
              </w:rPr>
            </w:rPrChange>
          </w:rPr>
          <w:delText xml:space="preserve">Management (Designer, </w:delText>
        </w:r>
      </w:del>
    </w:p>
    <w:p w14:paraId="000000CC" w14:textId="0AB9BF1B" w:rsidR="007A25C7" w:rsidRPr="000158E6" w:rsidDel="004353E5" w:rsidRDefault="003A1A73">
      <w:pPr>
        <w:rPr>
          <w:del w:id="1051" w:author="Filippo Del Grosso" w:date="2019-04-27T14:34:00Z"/>
          <w:rPrChange w:id="1052" w:author="Del Grosso Filippo (Student Eco16)" w:date="2019-04-26T16:25:00Z">
            <w:rPr>
              <w:del w:id="1053" w:author="Filippo Del Grosso" w:date="2019-04-27T14:34:00Z"/>
              <w:sz w:val="14"/>
              <w:szCs w:val="14"/>
            </w:rPr>
          </w:rPrChange>
        </w:rPr>
      </w:pPr>
      <w:del w:id="1054" w:author="Filippo Del Grosso" w:date="2019-04-27T14:34:00Z">
        <w:r w:rsidRPr="000158E6" w:rsidDel="004353E5">
          <w:rPr>
            <w:rPrChange w:id="1055" w:author="Del Grosso Filippo (Student Eco16)" w:date="2019-04-26T16:25:00Z">
              <w:rPr>
                <w:sz w:val="14"/>
                <w:szCs w:val="14"/>
              </w:rPr>
            </w:rPrChange>
          </w:rPr>
          <w:delText xml:space="preserve">Unternehmen, Kunden) </w:delText>
        </w:r>
      </w:del>
    </w:p>
    <w:p w14:paraId="000000CD" w14:textId="795BB378" w:rsidR="007A25C7" w:rsidRPr="000158E6" w:rsidDel="004353E5" w:rsidRDefault="003A1A73">
      <w:pPr>
        <w:rPr>
          <w:del w:id="1056" w:author="Filippo Del Grosso" w:date="2019-04-27T14:34:00Z"/>
          <w:rPrChange w:id="1057" w:author="Del Grosso Filippo (Student Eco16)" w:date="2019-04-26T16:25:00Z">
            <w:rPr>
              <w:del w:id="1058" w:author="Filippo Del Grosso" w:date="2019-04-27T14:34:00Z"/>
              <w:sz w:val="14"/>
              <w:szCs w:val="14"/>
            </w:rPr>
          </w:rPrChange>
        </w:rPr>
      </w:pPr>
      <w:del w:id="1059" w:author="Filippo Del Grosso" w:date="2019-04-27T14:34:00Z">
        <w:r w:rsidRPr="000158E6" w:rsidDel="004353E5">
          <w:rPr>
            <w:rPrChange w:id="1060" w:author="Del Grosso Filippo (Student Eco16)" w:date="2019-04-26T16:25:00Z">
              <w:rPr>
                <w:sz w:val="14"/>
                <w:szCs w:val="14"/>
              </w:rPr>
            </w:rPrChange>
          </w:rPr>
          <w:delText>- Restaurants, Hotels, Geschäfte</w:delText>
        </w:r>
      </w:del>
    </w:p>
    <w:p w14:paraId="000000CE" w14:textId="13F28A9B" w:rsidR="007A25C7" w:rsidRPr="000158E6" w:rsidDel="004353E5" w:rsidRDefault="003A1A73">
      <w:pPr>
        <w:rPr>
          <w:del w:id="1061" w:author="Filippo Del Grosso" w:date="2019-04-27T14:34:00Z"/>
          <w:rPrChange w:id="1062" w:author="Del Grosso Filippo (Student Eco16)" w:date="2019-04-26T16:25:00Z">
            <w:rPr>
              <w:del w:id="1063" w:author="Filippo Del Grosso" w:date="2019-04-27T14:34:00Z"/>
              <w:sz w:val="14"/>
              <w:szCs w:val="14"/>
            </w:rPr>
          </w:rPrChange>
        </w:rPr>
      </w:pPr>
      <w:del w:id="1064" w:author="Filippo Del Grosso" w:date="2019-04-27T14:34:00Z">
        <w:r w:rsidRPr="000158E6" w:rsidDel="004353E5">
          <w:rPr>
            <w:rPrChange w:id="1065" w:author="Del Grosso Filippo (Student Eco16)" w:date="2019-04-26T16:25:00Z">
              <w:rPr>
                <w:sz w:val="14"/>
                <w:szCs w:val="14"/>
              </w:rPr>
            </w:rPrChange>
          </w:rPr>
          <w:delText xml:space="preserve">- Teilen neuer Designs, </w:delText>
        </w:r>
      </w:del>
    </w:p>
    <w:p w14:paraId="000000CF" w14:textId="7DA7AD51" w:rsidR="007A25C7" w:rsidRPr="000158E6" w:rsidDel="004353E5" w:rsidRDefault="003A1A73">
      <w:pPr>
        <w:rPr>
          <w:del w:id="1066" w:author="Filippo Del Grosso" w:date="2019-04-27T14:34:00Z"/>
          <w:rPrChange w:id="1067" w:author="Del Grosso Filippo (Student Eco16)" w:date="2019-04-26T16:25:00Z">
            <w:rPr>
              <w:del w:id="1068" w:author="Filippo Del Grosso" w:date="2019-04-27T14:34:00Z"/>
              <w:sz w:val="14"/>
              <w:szCs w:val="14"/>
            </w:rPr>
          </w:rPrChange>
        </w:rPr>
      </w:pPr>
      <w:del w:id="1069" w:author="Filippo Del Grosso" w:date="2019-04-27T14:34:00Z">
        <w:r w:rsidRPr="000158E6" w:rsidDel="004353E5">
          <w:rPr>
            <w:rPrChange w:id="1070" w:author="Del Grosso Filippo (Student Eco16)" w:date="2019-04-26T16:25:00Z">
              <w:rPr>
                <w:sz w:val="14"/>
                <w:szCs w:val="14"/>
              </w:rPr>
            </w:rPrChange>
          </w:rPr>
          <w:delText xml:space="preserve">Marktforschung | Tests durch Co-Kreation </w:delText>
        </w:r>
      </w:del>
    </w:p>
    <w:p w14:paraId="000000D0" w14:textId="316BC5C1" w:rsidR="007A25C7" w:rsidRPr="000158E6" w:rsidDel="004353E5" w:rsidRDefault="003A1A73">
      <w:pPr>
        <w:rPr>
          <w:del w:id="1071" w:author="Filippo Del Grosso" w:date="2019-04-27T14:34:00Z"/>
          <w:rPrChange w:id="1072" w:author="Del Grosso Filippo (Student Eco16)" w:date="2019-04-26T16:25:00Z">
            <w:rPr>
              <w:del w:id="1073" w:author="Filippo Del Grosso" w:date="2019-04-27T14:34:00Z"/>
              <w:sz w:val="14"/>
              <w:szCs w:val="14"/>
            </w:rPr>
          </w:rPrChange>
        </w:rPr>
      </w:pPr>
      <w:del w:id="1074" w:author="Filippo Del Grosso" w:date="2019-04-27T14:34:00Z">
        <w:r w:rsidRPr="000158E6" w:rsidDel="004353E5">
          <w:rPr>
            <w:rPrChange w:id="1075" w:author="Del Grosso Filippo (Student Eco16)" w:date="2019-04-26T16:25:00Z">
              <w:rPr>
                <w:sz w:val="14"/>
                <w:szCs w:val="14"/>
              </w:rPr>
            </w:rPrChange>
          </w:rPr>
          <w:delText xml:space="preserve">- Events </w:delText>
        </w:r>
      </w:del>
    </w:p>
    <w:p w14:paraId="000000D1" w14:textId="0E8E5B60" w:rsidR="007A25C7" w:rsidDel="004353E5" w:rsidRDefault="007A25C7">
      <w:pPr>
        <w:rPr>
          <w:del w:id="1076" w:author="Filippo Del Grosso" w:date="2019-04-27T14:34:00Z"/>
        </w:rPr>
      </w:pPr>
    </w:p>
    <w:p w14:paraId="000000D2" w14:textId="065438B0" w:rsidR="007A25C7" w:rsidRPr="000158E6" w:rsidDel="004353E5" w:rsidRDefault="007A25C7">
      <w:pPr>
        <w:rPr>
          <w:del w:id="1077" w:author="Filippo Del Grosso" w:date="2019-04-27T14:34:00Z"/>
          <w:b/>
          <w:rPrChange w:id="1078" w:author="Del Grosso Filippo (Student Eco16)" w:date="2019-04-26T16:25:00Z">
            <w:rPr>
              <w:del w:id="1079" w:author="Filippo Del Grosso" w:date="2019-04-27T14:34:00Z"/>
            </w:rPr>
          </w:rPrChange>
        </w:rPr>
      </w:pPr>
    </w:p>
    <w:p w14:paraId="000000D3" w14:textId="30960A55" w:rsidR="007A25C7" w:rsidRPr="000158E6" w:rsidDel="004353E5" w:rsidRDefault="003A1A73">
      <w:pPr>
        <w:rPr>
          <w:del w:id="1080" w:author="Filippo Del Grosso" w:date="2019-04-27T14:34:00Z"/>
          <w:b/>
          <w:rPrChange w:id="1081" w:author="Del Grosso Filippo (Student Eco16)" w:date="2019-04-26T16:25:00Z">
            <w:rPr>
              <w:del w:id="1082" w:author="Filippo Del Grosso" w:date="2019-04-27T14:34:00Z"/>
            </w:rPr>
          </w:rPrChange>
        </w:rPr>
      </w:pPr>
      <w:del w:id="1083" w:author="Filippo Del Grosso" w:date="2019-04-27T14:34:00Z">
        <w:r w:rsidRPr="000158E6" w:rsidDel="004353E5">
          <w:rPr>
            <w:b/>
            <w:rPrChange w:id="1084" w:author="Del Grosso Filippo (Student Eco16)" w:date="2019-04-26T16:25:00Z">
              <w:rPr/>
            </w:rPrChange>
          </w:rPr>
          <w:delText>Kanäle:</w:delText>
        </w:r>
      </w:del>
    </w:p>
    <w:p w14:paraId="000000D4" w14:textId="1C671061" w:rsidR="007A25C7" w:rsidDel="004353E5" w:rsidRDefault="003A1A73">
      <w:pPr>
        <w:rPr>
          <w:del w:id="1085" w:author="Filippo Del Grosso" w:date="2019-04-27T14:34:00Z"/>
        </w:rPr>
      </w:pPr>
      <w:del w:id="1086" w:author="Filippo Del Grosso" w:date="2019-04-27T14:34:00Z">
        <w:r w:rsidDel="004353E5">
          <w:delText xml:space="preserve">Online-Verkauf durch </w:delText>
        </w:r>
      </w:del>
    </w:p>
    <w:p w14:paraId="000000D5" w14:textId="530F75E2" w:rsidR="007A25C7" w:rsidDel="004353E5" w:rsidRDefault="003A1A73">
      <w:pPr>
        <w:rPr>
          <w:del w:id="1087" w:author="Filippo Del Grosso" w:date="2019-04-27T14:34:00Z"/>
        </w:rPr>
      </w:pPr>
      <w:del w:id="1088" w:author="Filippo Del Grosso" w:date="2019-04-27T14:34:00Z">
        <w:r w:rsidDel="004353E5">
          <w:delText xml:space="preserve">E-Commerce-Plattform </w:delText>
        </w:r>
      </w:del>
    </w:p>
    <w:p w14:paraId="000000D6" w14:textId="5863C9DD" w:rsidR="007A25C7" w:rsidRPr="0044174A" w:rsidDel="004353E5" w:rsidRDefault="003A1A73">
      <w:pPr>
        <w:rPr>
          <w:del w:id="1089" w:author="Filippo Del Grosso" w:date="2019-04-27T14:34:00Z"/>
          <w:lang w:val="en-US"/>
        </w:rPr>
      </w:pPr>
      <w:del w:id="1090" w:author="Filippo Del Grosso" w:date="2019-04-27T14:34:00Z">
        <w:r w:rsidRPr="0044174A" w:rsidDel="004353E5">
          <w:rPr>
            <w:lang w:val="en-US"/>
          </w:rPr>
          <w:delText xml:space="preserve">- Design </w:delText>
        </w:r>
      </w:del>
    </w:p>
    <w:p w14:paraId="000000D7" w14:textId="51F4BB37" w:rsidR="007A25C7" w:rsidRPr="0044174A" w:rsidDel="004353E5" w:rsidRDefault="003A1A73">
      <w:pPr>
        <w:rPr>
          <w:del w:id="1091" w:author="Filippo Del Grosso" w:date="2019-04-27T14:34:00Z"/>
          <w:lang w:val="en-US"/>
        </w:rPr>
      </w:pPr>
      <w:del w:id="1092" w:author="Filippo Del Grosso" w:date="2019-04-27T14:34:00Z">
        <w:r w:rsidRPr="0044174A" w:rsidDel="004353E5">
          <w:rPr>
            <w:lang w:val="en-US"/>
          </w:rPr>
          <w:delText>(Basismodell: Freemium)</w:delText>
        </w:r>
      </w:del>
    </w:p>
    <w:p w14:paraId="000000D8" w14:textId="1DD1CAD8" w:rsidR="007A25C7" w:rsidRPr="0044174A" w:rsidDel="004353E5" w:rsidRDefault="003A1A73">
      <w:pPr>
        <w:rPr>
          <w:del w:id="1093" w:author="Filippo Del Grosso" w:date="2019-04-27T14:34:00Z"/>
          <w:lang w:val="en-US"/>
        </w:rPr>
      </w:pPr>
      <w:del w:id="1094" w:author="Filippo Del Grosso" w:date="2019-04-27T14:34:00Z">
        <w:r w:rsidRPr="0044174A" w:rsidDel="004353E5">
          <w:rPr>
            <w:lang w:val="en-US"/>
          </w:rPr>
          <w:delText xml:space="preserve">- Auktionen </w:delText>
        </w:r>
      </w:del>
    </w:p>
    <w:p w14:paraId="000000D9" w14:textId="30CCB019" w:rsidR="007A25C7" w:rsidRPr="0044174A" w:rsidDel="004353E5" w:rsidRDefault="003A1A73">
      <w:pPr>
        <w:rPr>
          <w:del w:id="1095" w:author="Filippo Del Grosso" w:date="2019-04-27T14:34:00Z"/>
          <w:lang w:val="en-US"/>
        </w:rPr>
      </w:pPr>
      <w:del w:id="1096" w:author="Filippo Del Grosso" w:date="2019-04-27T14:34:00Z">
        <w:r w:rsidRPr="0044174A" w:rsidDel="004353E5">
          <w:rPr>
            <w:lang w:val="en-US"/>
          </w:rPr>
          <w:delText>(Basismodell: Freemium)</w:delText>
        </w:r>
      </w:del>
    </w:p>
    <w:p w14:paraId="000000DA" w14:textId="25A15515" w:rsidR="007A25C7" w:rsidRPr="0044174A" w:rsidDel="004353E5" w:rsidRDefault="003A1A73">
      <w:pPr>
        <w:rPr>
          <w:del w:id="1097" w:author="Filippo Del Grosso" w:date="2019-04-27T14:34:00Z"/>
          <w:lang w:val="en-US"/>
        </w:rPr>
      </w:pPr>
      <w:del w:id="1098" w:author="Filippo Del Grosso" w:date="2019-04-27T14:34:00Z">
        <w:r w:rsidRPr="0044174A" w:rsidDel="004353E5">
          <w:rPr>
            <w:lang w:val="en-US"/>
          </w:rPr>
          <w:delText xml:space="preserve">- Co-Design </w:delText>
        </w:r>
      </w:del>
    </w:p>
    <w:p w14:paraId="000000DB" w14:textId="5CC5EBDC" w:rsidR="007A25C7" w:rsidRPr="0044174A" w:rsidDel="004353E5" w:rsidRDefault="003A1A73">
      <w:pPr>
        <w:rPr>
          <w:del w:id="1099" w:author="Filippo Del Grosso" w:date="2019-04-27T14:34:00Z"/>
          <w:lang w:val="en-US"/>
        </w:rPr>
      </w:pPr>
      <w:del w:id="1100" w:author="Filippo Del Grosso" w:date="2019-04-27T14:34:00Z">
        <w:r w:rsidRPr="0044174A" w:rsidDel="004353E5">
          <w:rPr>
            <w:lang w:val="en-US"/>
          </w:rPr>
          <w:delText>(Fortgeschrittenes Modell: Pay-per-Use)</w:delText>
        </w:r>
      </w:del>
    </w:p>
    <w:p w14:paraId="000000DC" w14:textId="2FF63003" w:rsidR="007A25C7" w:rsidRPr="0044174A" w:rsidDel="004353E5" w:rsidRDefault="007A25C7">
      <w:pPr>
        <w:rPr>
          <w:del w:id="1101" w:author="Filippo Del Grosso" w:date="2019-04-27T14:34:00Z"/>
          <w:lang w:val="en-US"/>
        </w:rPr>
      </w:pPr>
    </w:p>
    <w:p w14:paraId="000000DD" w14:textId="21DDAA13" w:rsidR="007A25C7" w:rsidRPr="000158E6" w:rsidDel="004353E5" w:rsidRDefault="003A1A73">
      <w:pPr>
        <w:rPr>
          <w:del w:id="1102" w:author="Filippo Del Grosso" w:date="2019-04-27T14:34:00Z"/>
          <w:b/>
          <w:rPrChange w:id="1103" w:author="Del Grosso Filippo (Student Eco16)" w:date="2019-04-26T16:25:00Z">
            <w:rPr>
              <w:del w:id="1104" w:author="Filippo Del Grosso" w:date="2019-04-27T14:34:00Z"/>
            </w:rPr>
          </w:rPrChange>
        </w:rPr>
      </w:pPr>
      <w:del w:id="1105" w:author="Filippo Del Grosso" w:date="2019-04-27T14:34:00Z">
        <w:r w:rsidRPr="000158E6" w:rsidDel="004353E5">
          <w:rPr>
            <w:b/>
            <w:rPrChange w:id="1106" w:author="Del Grosso Filippo (Student Eco16)" w:date="2019-04-26T16:25:00Z">
              <w:rPr/>
            </w:rPrChange>
          </w:rPr>
          <w:delText>Wertversprechen:</w:delText>
        </w:r>
      </w:del>
    </w:p>
    <w:p w14:paraId="000000DE" w14:textId="55882935" w:rsidR="007A25C7" w:rsidDel="004353E5" w:rsidRDefault="003A1A73">
      <w:pPr>
        <w:rPr>
          <w:del w:id="1107" w:author="Filippo Del Grosso" w:date="2019-04-27T14:34:00Z"/>
        </w:rPr>
      </w:pPr>
      <w:del w:id="1108" w:author="Filippo Del Grosso" w:date="2019-04-27T14:34:00Z">
        <w:r w:rsidDel="004353E5">
          <w:delText xml:space="preserve">- Entwickeln Sie Produkte von namhaften Designern. </w:delText>
        </w:r>
      </w:del>
    </w:p>
    <w:p w14:paraId="000000DF" w14:textId="4CFBB9BE" w:rsidR="007A25C7" w:rsidDel="004353E5" w:rsidRDefault="003A1A73">
      <w:pPr>
        <w:rPr>
          <w:del w:id="1109" w:author="Filippo Del Grosso" w:date="2019-04-27T14:34:00Z"/>
        </w:rPr>
      </w:pPr>
      <w:del w:id="1110" w:author="Filippo Del Grosso" w:date="2019-04-27T14:34:00Z">
        <w:r w:rsidDel="004353E5">
          <w:delText xml:space="preserve">- Long Tail Angebot  </w:delText>
        </w:r>
      </w:del>
    </w:p>
    <w:p w14:paraId="000000E0" w14:textId="6E2DFD15" w:rsidR="007A25C7" w:rsidDel="004353E5" w:rsidRDefault="003A1A73">
      <w:pPr>
        <w:rPr>
          <w:del w:id="1111" w:author="Filippo Del Grosso" w:date="2019-04-27T14:34:00Z"/>
        </w:rPr>
      </w:pPr>
      <w:del w:id="1112" w:author="Filippo Del Grosso" w:date="2019-04-27T14:34:00Z">
        <w:r w:rsidDel="004353E5">
          <w:delText>(Nischenprodukte)</w:delText>
        </w:r>
      </w:del>
    </w:p>
    <w:p w14:paraId="000000E1" w14:textId="37D9C533" w:rsidR="007A25C7" w:rsidDel="004353E5" w:rsidRDefault="003A1A73">
      <w:pPr>
        <w:rPr>
          <w:del w:id="1113" w:author="Filippo Del Grosso" w:date="2019-04-27T14:34:00Z"/>
        </w:rPr>
      </w:pPr>
      <w:del w:id="1114" w:author="Filippo Del Grosso" w:date="2019-04-27T14:34:00Z">
        <w:r w:rsidDel="004353E5">
          <w:delText>- Hochwertige personalisierbare 3D-Drucke von Möbeln | Objekte</w:delText>
        </w:r>
      </w:del>
    </w:p>
    <w:p w14:paraId="000000E2" w14:textId="15AAD1F9" w:rsidR="007A25C7" w:rsidDel="004353E5" w:rsidRDefault="003A1A73">
      <w:pPr>
        <w:rPr>
          <w:del w:id="1115" w:author="Filippo Del Grosso" w:date="2019-04-27T14:34:00Z"/>
        </w:rPr>
      </w:pPr>
      <w:del w:id="1116" w:author="Filippo Del Grosso" w:date="2019-04-27T14:34:00Z">
        <w:r w:rsidDel="004353E5">
          <w:delText xml:space="preserve">- IKEA-Effekt </w:delText>
        </w:r>
      </w:del>
    </w:p>
    <w:p w14:paraId="000000E3" w14:textId="5545F940" w:rsidR="007A25C7" w:rsidDel="004353E5" w:rsidRDefault="007A25C7">
      <w:pPr>
        <w:rPr>
          <w:del w:id="1117" w:author="Filippo Del Grosso" w:date="2019-04-27T14:34:00Z"/>
        </w:rPr>
      </w:pPr>
    </w:p>
    <w:p w14:paraId="000000E4" w14:textId="2A781564" w:rsidR="007A25C7" w:rsidRPr="000158E6" w:rsidDel="004353E5" w:rsidRDefault="003A1A73">
      <w:pPr>
        <w:rPr>
          <w:del w:id="1118" w:author="Filippo Del Grosso" w:date="2019-04-27T14:34:00Z"/>
          <w:b/>
          <w:rPrChange w:id="1119" w:author="Del Grosso Filippo (Student Eco16)" w:date="2019-04-26T16:25:00Z">
            <w:rPr>
              <w:del w:id="1120" w:author="Filippo Del Grosso" w:date="2019-04-27T14:34:00Z"/>
            </w:rPr>
          </w:rPrChange>
        </w:rPr>
      </w:pPr>
      <w:del w:id="1121" w:author="Filippo Del Grosso" w:date="2019-04-27T14:34:00Z">
        <w:r w:rsidRPr="000158E6" w:rsidDel="004353E5">
          <w:rPr>
            <w:b/>
            <w:rPrChange w:id="1122" w:author="Del Grosso Filippo (Student Eco16)" w:date="2019-04-26T16:25:00Z">
              <w:rPr/>
            </w:rPrChange>
          </w:rPr>
          <w:delText>Einnahmequelle:</w:delText>
        </w:r>
      </w:del>
    </w:p>
    <w:p w14:paraId="000000E5" w14:textId="3F7B8CC7" w:rsidR="007A25C7" w:rsidDel="004353E5" w:rsidRDefault="003A1A73">
      <w:pPr>
        <w:rPr>
          <w:del w:id="1123" w:author="Filippo Del Grosso" w:date="2019-04-27T14:34:00Z"/>
        </w:rPr>
      </w:pPr>
      <w:del w:id="1124" w:author="Filippo Del Grosso" w:date="2019-04-27T14:34:00Z">
        <w:r w:rsidDel="004353E5">
          <w:delText xml:space="preserve">- Provisionsbasierte Bezahlung pro Produktkauf: 15% </w:delText>
        </w:r>
      </w:del>
    </w:p>
    <w:p w14:paraId="000000E6" w14:textId="519410BB" w:rsidR="007A25C7" w:rsidDel="004353E5" w:rsidRDefault="003A1A73">
      <w:pPr>
        <w:rPr>
          <w:del w:id="1125" w:author="Filippo Del Grosso" w:date="2019-04-27T14:34:00Z"/>
        </w:rPr>
      </w:pPr>
      <w:del w:id="1126" w:author="Filippo Del Grosso" w:date="2019-04-27T14:34:00Z">
        <w:r w:rsidDel="004353E5">
          <w:delText>(50:50 vom Designer und Produzenten)</w:delText>
        </w:r>
      </w:del>
    </w:p>
    <w:p w14:paraId="000000E7" w14:textId="2C980272" w:rsidR="007A25C7" w:rsidDel="004353E5" w:rsidRDefault="003A1A73">
      <w:pPr>
        <w:rPr>
          <w:del w:id="1127" w:author="Filippo Del Grosso" w:date="2019-04-27T14:34:00Z"/>
        </w:rPr>
      </w:pPr>
      <w:del w:id="1128" w:author="Filippo Del Grosso" w:date="2019-04-27T14:34:00Z">
        <w:r w:rsidDel="004353E5">
          <w:delText xml:space="preserve">- Abonnementmodell: "Basis" - Freemium, Auktionen - Freemium (Prozentsätze von Designer und Produzent), </w:delText>
        </w:r>
      </w:del>
    </w:p>
    <w:p w14:paraId="000000E8" w14:textId="1D2DA35D" w:rsidR="007A25C7" w:rsidDel="004353E5" w:rsidRDefault="003A1A73">
      <w:pPr>
        <w:rPr>
          <w:del w:id="1129" w:author="Filippo Del Grosso" w:date="2019-04-27T14:34:00Z"/>
        </w:rPr>
      </w:pPr>
      <w:del w:id="1130" w:author="Filippo Del Grosso" w:date="2019-04-27T14:34:00Z">
        <w:r w:rsidDel="004353E5">
          <w:delText xml:space="preserve">"Fortgeschritten" - Pay-per-use </w:delText>
        </w:r>
      </w:del>
    </w:p>
    <w:p w14:paraId="000000E9" w14:textId="7AE0DDB4" w:rsidR="007A25C7" w:rsidDel="004353E5" w:rsidRDefault="007A25C7">
      <w:pPr>
        <w:rPr>
          <w:del w:id="1131" w:author="Filippo Del Grosso" w:date="2019-04-27T14:34:00Z"/>
        </w:rPr>
      </w:pPr>
    </w:p>
    <w:p w14:paraId="000000EA" w14:textId="49276973" w:rsidR="007A25C7" w:rsidRPr="000158E6" w:rsidDel="004353E5" w:rsidRDefault="003A1A73">
      <w:pPr>
        <w:rPr>
          <w:del w:id="1132" w:author="Filippo Del Grosso" w:date="2019-04-27T14:34:00Z"/>
          <w:b/>
          <w:rPrChange w:id="1133" w:author="Del Grosso Filippo (Student Eco16)" w:date="2019-04-26T16:25:00Z">
            <w:rPr>
              <w:del w:id="1134" w:author="Filippo Del Grosso" w:date="2019-04-27T14:34:00Z"/>
            </w:rPr>
          </w:rPrChange>
        </w:rPr>
      </w:pPr>
      <w:del w:id="1135" w:author="Filippo Del Grosso" w:date="2019-04-27T14:34:00Z">
        <w:r w:rsidRPr="000158E6" w:rsidDel="004353E5">
          <w:rPr>
            <w:b/>
            <w:rPrChange w:id="1136" w:author="Del Grosso Filippo (Student Eco16)" w:date="2019-04-26T16:25:00Z">
              <w:rPr/>
            </w:rPrChange>
          </w:rPr>
          <w:delText>Hauptaktivitäten:</w:delText>
        </w:r>
      </w:del>
    </w:p>
    <w:p w14:paraId="000000EB" w14:textId="4C7E275F" w:rsidR="007A25C7" w:rsidDel="004353E5" w:rsidRDefault="003A1A73">
      <w:pPr>
        <w:rPr>
          <w:del w:id="1137" w:author="Filippo Del Grosso" w:date="2019-04-27T14:34:00Z"/>
        </w:rPr>
      </w:pPr>
      <w:del w:id="1138" w:author="Filippo Del Grosso" w:date="2019-04-27T14:34:00Z">
        <w:r w:rsidDel="004353E5">
          <w:delText xml:space="preserve">- Vernetzung mit renommierten Designern und Anwendern </w:delText>
        </w:r>
      </w:del>
    </w:p>
    <w:p w14:paraId="000000EC" w14:textId="43A84FE5" w:rsidR="007A25C7" w:rsidDel="004353E5" w:rsidRDefault="003A1A73">
      <w:pPr>
        <w:rPr>
          <w:del w:id="1139" w:author="Filippo Del Grosso" w:date="2019-04-27T14:34:00Z"/>
        </w:rPr>
      </w:pPr>
      <w:del w:id="1140" w:author="Filippo Del Grosso" w:date="2019-04-27T14:34:00Z">
        <w:r w:rsidDel="004353E5">
          <w:delText xml:space="preserve">- Plattformmanagement (Sammlung von Designs) </w:delText>
        </w:r>
      </w:del>
    </w:p>
    <w:p w14:paraId="000000ED" w14:textId="4C98DB43" w:rsidR="007A25C7" w:rsidDel="004353E5" w:rsidRDefault="003A1A73">
      <w:pPr>
        <w:rPr>
          <w:del w:id="1141" w:author="Filippo Del Grosso" w:date="2019-04-27T14:34:00Z"/>
        </w:rPr>
      </w:pPr>
      <w:del w:id="1142" w:author="Filippo Del Grosso" w:date="2019-04-27T14:34:00Z">
        <w:r w:rsidDel="004353E5">
          <w:delText xml:space="preserve">- Community </w:delText>
        </w:r>
      </w:del>
    </w:p>
    <w:p w14:paraId="000000EE" w14:textId="3A0C679A" w:rsidR="007A25C7" w:rsidDel="004353E5" w:rsidRDefault="003A1A73">
      <w:pPr>
        <w:rPr>
          <w:del w:id="1143" w:author="Filippo Del Grosso" w:date="2019-04-27T14:34:00Z"/>
        </w:rPr>
      </w:pPr>
      <w:del w:id="1144" w:author="Filippo Del Grosso" w:date="2019-04-27T14:34:00Z">
        <w:r w:rsidDel="004353E5">
          <w:delText xml:space="preserve">- Geistiges Eigentum </w:delText>
        </w:r>
      </w:del>
    </w:p>
    <w:p w14:paraId="000000EF" w14:textId="5E28AB7A" w:rsidR="007A25C7" w:rsidDel="004353E5" w:rsidRDefault="003A1A73">
      <w:pPr>
        <w:rPr>
          <w:del w:id="1145" w:author="Filippo Del Grosso" w:date="2019-04-27T14:34:00Z"/>
        </w:rPr>
      </w:pPr>
      <w:del w:id="1146" w:author="Filippo Del Grosso" w:date="2019-04-27T14:34:00Z">
        <w:r w:rsidDel="004353E5">
          <w:delText>- Marketing | PR</w:delText>
        </w:r>
      </w:del>
    </w:p>
    <w:p w14:paraId="000000F0" w14:textId="22B1B8FC" w:rsidR="007A25C7" w:rsidDel="004353E5" w:rsidRDefault="003A1A73">
      <w:pPr>
        <w:rPr>
          <w:del w:id="1147" w:author="Filippo Del Grosso" w:date="2019-04-27T14:34:00Z"/>
        </w:rPr>
      </w:pPr>
      <w:del w:id="1148" w:author="Filippo Del Grosso" w:date="2019-04-27T14:34:00Z">
        <w:r w:rsidDel="004353E5">
          <w:delText>- Empfehlungssysteme</w:delText>
        </w:r>
      </w:del>
    </w:p>
    <w:p w14:paraId="000000F1" w14:textId="364E7541" w:rsidR="007A25C7" w:rsidDel="004353E5" w:rsidRDefault="003A1A73">
      <w:pPr>
        <w:rPr>
          <w:del w:id="1149" w:author="Filippo Del Grosso" w:date="2019-04-27T14:34:00Z"/>
        </w:rPr>
      </w:pPr>
      <w:del w:id="1150" w:author="Filippo Del Grosso" w:date="2019-04-27T14:34:00Z">
        <w:r w:rsidDel="004353E5">
          <w:delText xml:space="preserve"> </w:delText>
        </w:r>
      </w:del>
    </w:p>
    <w:p w14:paraId="000000F2" w14:textId="27FFC895" w:rsidR="007A25C7" w:rsidRPr="00020B6F" w:rsidDel="004353E5" w:rsidRDefault="003A1A73">
      <w:pPr>
        <w:rPr>
          <w:del w:id="1151" w:author="Filippo Del Grosso" w:date="2019-04-27T14:34:00Z"/>
          <w:b/>
          <w:rPrChange w:id="1152" w:author="Del Grosso Filippo (Student Eco16)" w:date="2019-04-26T16:32:00Z">
            <w:rPr>
              <w:del w:id="1153" w:author="Filippo Del Grosso" w:date="2019-04-27T14:34:00Z"/>
            </w:rPr>
          </w:rPrChange>
        </w:rPr>
      </w:pPr>
      <w:del w:id="1154" w:author="Filippo Del Grosso" w:date="2019-04-27T14:34:00Z">
        <w:r w:rsidRPr="00020B6F" w:rsidDel="004353E5">
          <w:rPr>
            <w:b/>
            <w:rPrChange w:id="1155" w:author="Del Grosso Filippo (Student Eco16)" w:date="2019-04-26T16:32:00Z">
              <w:rPr/>
            </w:rPrChange>
          </w:rPr>
          <w:delText>Schlüsselressourcen:</w:delText>
        </w:r>
      </w:del>
    </w:p>
    <w:p w14:paraId="000000F3" w14:textId="5BBF6384" w:rsidR="007A25C7" w:rsidDel="004353E5" w:rsidRDefault="003A1A73">
      <w:pPr>
        <w:rPr>
          <w:del w:id="1156" w:author="Filippo Del Grosso" w:date="2019-04-27T14:34:00Z"/>
        </w:rPr>
      </w:pPr>
      <w:del w:id="1157" w:author="Filippo Del Grosso" w:date="2019-04-27T14:34:00Z">
        <w:r w:rsidDel="004353E5">
          <w:delText>- Designer-Community</w:delText>
        </w:r>
      </w:del>
    </w:p>
    <w:p w14:paraId="000000F4" w14:textId="018C46CF" w:rsidR="007A25C7" w:rsidDel="004353E5" w:rsidRDefault="003A1A73">
      <w:pPr>
        <w:rPr>
          <w:del w:id="1158" w:author="Filippo Del Grosso" w:date="2019-04-27T14:34:00Z"/>
        </w:rPr>
      </w:pPr>
      <w:del w:id="1159" w:author="Filippo Del Grosso" w:date="2019-04-27T14:34:00Z">
        <w:r w:rsidDel="004353E5">
          <w:delText>(CAD-Daten vom Designer)</w:delText>
        </w:r>
      </w:del>
    </w:p>
    <w:p w14:paraId="000000F5" w14:textId="774C367A" w:rsidR="007A25C7" w:rsidDel="004353E5" w:rsidRDefault="003A1A73">
      <w:pPr>
        <w:rPr>
          <w:del w:id="1160" w:author="Filippo Del Grosso" w:date="2019-04-27T14:34:00Z"/>
        </w:rPr>
      </w:pPr>
      <w:del w:id="1161" w:author="Filippo Del Grosso" w:date="2019-04-27T14:34:00Z">
        <w:r w:rsidDel="004353E5">
          <w:delText>- Netzwerk von Handwerkern | Produzenten,</w:delText>
        </w:r>
      </w:del>
    </w:p>
    <w:p w14:paraId="000000F6" w14:textId="505E9165" w:rsidR="007A25C7" w:rsidDel="004353E5" w:rsidRDefault="003A1A73">
      <w:pPr>
        <w:rPr>
          <w:del w:id="1162" w:author="Filippo Del Grosso" w:date="2019-04-27T14:34:00Z"/>
        </w:rPr>
      </w:pPr>
      <w:del w:id="1163" w:author="Filippo Del Grosso" w:date="2019-04-27T14:34:00Z">
        <w:r w:rsidDel="004353E5">
          <w:delText>- Netzwerk von Kunden</w:delText>
        </w:r>
      </w:del>
    </w:p>
    <w:p w14:paraId="000000F7" w14:textId="3756A8B0" w:rsidR="007A25C7" w:rsidDel="004353E5" w:rsidRDefault="003A1A73">
      <w:pPr>
        <w:rPr>
          <w:del w:id="1164" w:author="Filippo Del Grosso" w:date="2019-04-27T14:34:00Z"/>
        </w:rPr>
      </w:pPr>
      <w:del w:id="1165" w:author="Filippo Del Grosso" w:date="2019-04-27T14:34:00Z">
        <w:r w:rsidDel="004353E5">
          <w:delText xml:space="preserve">- Online-Plattform (IT) </w:delText>
        </w:r>
      </w:del>
    </w:p>
    <w:p w14:paraId="000000F8" w14:textId="11201364" w:rsidR="007A25C7" w:rsidDel="004353E5" w:rsidRDefault="003A1A73">
      <w:pPr>
        <w:rPr>
          <w:del w:id="1166" w:author="Filippo Del Grosso" w:date="2019-04-27T14:34:00Z"/>
        </w:rPr>
      </w:pPr>
      <w:del w:id="1167" w:author="Filippo Del Grosso" w:date="2019-04-27T14:34:00Z">
        <w:r w:rsidDel="004353E5">
          <w:delText>- Verträge über geistiges Eigentum</w:delText>
        </w:r>
      </w:del>
    </w:p>
    <w:p w14:paraId="000000F9" w14:textId="5BBDE1C7" w:rsidR="007A25C7" w:rsidDel="004353E5" w:rsidRDefault="003A1A73">
      <w:pPr>
        <w:rPr>
          <w:del w:id="1168" w:author="Filippo Del Grosso" w:date="2019-04-27T14:34:00Z"/>
        </w:rPr>
      </w:pPr>
      <w:del w:id="1169" w:author="Filippo Del Grosso" w:date="2019-04-27T14:34:00Z">
        <w:r w:rsidDel="004353E5">
          <w:delText xml:space="preserve">(Patentanwalt) </w:delText>
        </w:r>
      </w:del>
    </w:p>
    <w:p w14:paraId="000000FA" w14:textId="1E8B68E9" w:rsidR="007A25C7" w:rsidDel="004353E5" w:rsidRDefault="007A25C7">
      <w:pPr>
        <w:rPr>
          <w:del w:id="1170" w:author="Filippo Del Grosso" w:date="2019-04-27T14:34:00Z"/>
        </w:rPr>
      </w:pPr>
    </w:p>
    <w:p w14:paraId="000000FB" w14:textId="0D72F4E7" w:rsidR="007A25C7" w:rsidRPr="00020B6F" w:rsidDel="004353E5" w:rsidRDefault="003A1A73">
      <w:pPr>
        <w:rPr>
          <w:del w:id="1171" w:author="Filippo Del Grosso" w:date="2019-04-27T14:34:00Z"/>
          <w:b/>
          <w:rPrChange w:id="1172" w:author="Del Grosso Filippo (Student Eco16)" w:date="2019-04-26T16:32:00Z">
            <w:rPr>
              <w:del w:id="1173" w:author="Filippo Del Grosso" w:date="2019-04-27T14:34:00Z"/>
            </w:rPr>
          </w:rPrChange>
        </w:rPr>
      </w:pPr>
      <w:del w:id="1174" w:author="Filippo Del Grosso" w:date="2019-04-27T14:34:00Z">
        <w:r w:rsidRPr="00020B6F" w:rsidDel="004353E5">
          <w:rPr>
            <w:b/>
            <w:rPrChange w:id="1175" w:author="Del Grosso Filippo (Student Eco16)" w:date="2019-04-26T16:32:00Z">
              <w:rPr/>
            </w:rPrChange>
          </w:rPr>
          <w:delText>Wichtige Partner:</w:delText>
        </w:r>
      </w:del>
    </w:p>
    <w:p w14:paraId="000000FC" w14:textId="78CF4B58" w:rsidR="007A25C7" w:rsidDel="004353E5" w:rsidRDefault="003A1A73">
      <w:pPr>
        <w:rPr>
          <w:del w:id="1176" w:author="Filippo Del Grosso" w:date="2019-04-27T14:34:00Z"/>
        </w:rPr>
      </w:pPr>
      <w:del w:id="1177" w:author="Filippo Del Grosso" w:date="2019-04-27T14:34:00Z">
        <w:r w:rsidDel="004353E5">
          <w:delText xml:space="preserve">- Strategische Allianzen: </w:delText>
        </w:r>
      </w:del>
    </w:p>
    <w:p w14:paraId="000000FD" w14:textId="3247AC2E" w:rsidR="007A25C7" w:rsidDel="004353E5" w:rsidRDefault="003A1A73">
      <w:pPr>
        <w:rPr>
          <w:del w:id="1178" w:author="Filippo Del Grosso" w:date="2019-04-27T14:34:00Z"/>
        </w:rPr>
      </w:pPr>
      <w:del w:id="1179" w:author="Filippo Del Grosso" w:date="2019-04-27T14:34:00Z">
        <w:r w:rsidDel="004353E5">
          <w:delText xml:space="preserve">Designer und </w:delText>
        </w:r>
      </w:del>
    </w:p>
    <w:p w14:paraId="000000FE" w14:textId="664BC50E" w:rsidR="007A25C7" w:rsidDel="004353E5" w:rsidRDefault="003A1A73">
      <w:pPr>
        <w:rPr>
          <w:del w:id="1180" w:author="Filippo Del Grosso" w:date="2019-04-27T14:34:00Z"/>
        </w:rPr>
      </w:pPr>
      <w:del w:id="1181" w:author="Filippo Del Grosso" w:date="2019-04-27T14:34:00Z">
        <w:r w:rsidDel="004353E5">
          <w:delText>Produzenten | Investoren</w:delText>
        </w:r>
      </w:del>
    </w:p>
    <w:p w14:paraId="000000FF" w14:textId="03D39324" w:rsidR="007A25C7" w:rsidDel="004353E5" w:rsidRDefault="007A25C7">
      <w:pPr>
        <w:rPr>
          <w:del w:id="1182" w:author="Filippo Del Grosso" w:date="2019-04-27T14:34:00Z"/>
        </w:rPr>
      </w:pPr>
    </w:p>
    <w:p w14:paraId="00000100" w14:textId="7FF612C2" w:rsidR="007A25C7" w:rsidDel="004353E5" w:rsidRDefault="003A1A73">
      <w:pPr>
        <w:rPr>
          <w:del w:id="1183" w:author="Filippo Del Grosso" w:date="2019-04-27T14:34:00Z"/>
        </w:rPr>
      </w:pPr>
      <w:del w:id="1184" w:author="Filippo Del Grosso" w:date="2019-04-27T14:34:00Z">
        <w:r w:rsidDel="004353E5">
          <w:delText xml:space="preserve">- Collabs: </w:delText>
        </w:r>
      </w:del>
    </w:p>
    <w:p w14:paraId="00000101" w14:textId="47C2262B" w:rsidR="007A25C7" w:rsidDel="004353E5" w:rsidRDefault="003A1A73">
      <w:pPr>
        <w:rPr>
          <w:del w:id="1185" w:author="Filippo Del Grosso" w:date="2019-04-27T14:34:00Z"/>
        </w:rPr>
      </w:pPr>
      <w:del w:id="1186" w:author="Filippo Del Grosso" w:date="2019-04-27T14:34:00Z">
        <w:r w:rsidDel="004353E5">
          <w:delText xml:space="preserve">Einflussnehmer, </w:delText>
        </w:r>
      </w:del>
    </w:p>
    <w:p w14:paraId="00000102" w14:textId="548743A2" w:rsidR="007A25C7" w:rsidDel="004353E5" w:rsidRDefault="003A1A73">
      <w:pPr>
        <w:rPr>
          <w:del w:id="1187" w:author="Filippo Del Grosso" w:date="2019-04-27T14:34:00Z"/>
        </w:rPr>
      </w:pPr>
      <w:del w:id="1188" w:author="Filippo Del Grosso" w:date="2019-04-27T14:34:00Z">
        <w:r w:rsidDel="004353E5">
          <w:delText xml:space="preserve">Unternehmen </w:delText>
        </w:r>
      </w:del>
    </w:p>
    <w:p w14:paraId="00000103" w14:textId="3613A4AD" w:rsidR="007A25C7" w:rsidDel="004353E5" w:rsidRDefault="003A1A73">
      <w:pPr>
        <w:rPr>
          <w:del w:id="1189" w:author="Filippo Del Grosso" w:date="2019-04-27T14:34:00Z"/>
        </w:rPr>
      </w:pPr>
      <w:del w:id="1190" w:author="Filippo Del Grosso" w:date="2019-04-27T14:34:00Z">
        <w:r w:rsidDel="004353E5">
          <w:delText>Hotels</w:delText>
        </w:r>
      </w:del>
    </w:p>
    <w:p w14:paraId="00000104" w14:textId="086F02A7" w:rsidR="007A25C7" w:rsidDel="004353E5" w:rsidRDefault="003A1A73">
      <w:pPr>
        <w:rPr>
          <w:del w:id="1191" w:author="Filippo Del Grosso" w:date="2019-04-27T14:34:00Z"/>
        </w:rPr>
      </w:pPr>
      <w:del w:id="1192" w:author="Filippo Del Grosso" w:date="2019-04-27T14:34:00Z">
        <w:r w:rsidDel="004353E5">
          <w:delText xml:space="preserve"> </w:delText>
        </w:r>
      </w:del>
    </w:p>
    <w:p w14:paraId="00000105" w14:textId="21B25060" w:rsidR="007A25C7" w:rsidDel="004353E5" w:rsidRDefault="003A1A73">
      <w:pPr>
        <w:rPr>
          <w:del w:id="1193" w:author="Filippo Del Grosso" w:date="2019-04-27T14:34:00Z"/>
        </w:rPr>
      </w:pPr>
      <w:del w:id="1194" w:author="Filippo Del Grosso" w:date="2019-04-27T14:34:00Z">
        <w:r w:rsidDel="004353E5">
          <w:delText>- Universitäten, die aktuelle Markt- und technische Fortschrittskenntnisse benötigen.</w:delText>
        </w:r>
      </w:del>
    </w:p>
    <w:p w14:paraId="00000106" w14:textId="50C23FD3" w:rsidR="007A25C7" w:rsidDel="004353E5" w:rsidRDefault="007A25C7">
      <w:pPr>
        <w:rPr>
          <w:del w:id="1195" w:author="Filippo Del Grosso" w:date="2019-04-27T14:34:00Z"/>
        </w:rPr>
      </w:pPr>
    </w:p>
    <w:p w14:paraId="00000107" w14:textId="693FBE5C" w:rsidR="007A25C7" w:rsidDel="004353E5" w:rsidRDefault="003A1A73">
      <w:pPr>
        <w:rPr>
          <w:del w:id="1196" w:author="Filippo Del Grosso" w:date="2019-04-27T14:34:00Z"/>
        </w:rPr>
      </w:pPr>
      <w:del w:id="1197" w:author="Filippo Del Grosso" w:date="2019-04-27T14:34:00Z">
        <w:r w:rsidDel="004353E5">
          <w:delText xml:space="preserve">- Anbieter von Zahlungssystemen </w:delText>
        </w:r>
      </w:del>
    </w:p>
    <w:p w14:paraId="00000108" w14:textId="4D76D04C" w:rsidR="007A25C7" w:rsidDel="004353E5" w:rsidRDefault="007A25C7">
      <w:pPr>
        <w:rPr>
          <w:del w:id="1198" w:author="Filippo Del Grosso" w:date="2019-04-27T14:34:00Z"/>
        </w:rPr>
      </w:pPr>
    </w:p>
    <w:p w14:paraId="00000109" w14:textId="6221DDA2" w:rsidR="007A25C7" w:rsidDel="004353E5" w:rsidRDefault="007A25C7">
      <w:pPr>
        <w:rPr>
          <w:del w:id="1199" w:author="Filippo Del Grosso" w:date="2019-04-27T14:34:00Z"/>
        </w:rPr>
      </w:pPr>
    </w:p>
    <w:p w14:paraId="0000010A" w14:textId="6A431B8C" w:rsidR="007A25C7" w:rsidRPr="003179EB" w:rsidDel="004353E5" w:rsidRDefault="003A1A73">
      <w:pPr>
        <w:rPr>
          <w:del w:id="1200" w:author="Filippo Del Grosso" w:date="2019-04-27T14:34:00Z"/>
          <w:b/>
          <w:rPrChange w:id="1201" w:author="Del Grosso Filippo (Student Eco16)" w:date="2019-04-26T16:32:00Z">
            <w:rPr>
              <w:del w:id="1202" w:author="Filippo Del Grosso" w:date="2019-04-27T14:34:00Z"/>
            </w:rPr>
          </w:rPrChange>
        </w:rPr>
      </w:pPr>
      <w:del w:id="1203" w:author="Filippo Del Grosso" w:date="2019-04-27T14:34:00Z">
        <w:r w:rsidRPr="003179EB" w:rsidDel="004353E5">
          <w:rPr>
            <w:b/>
            <w:rPrChange w:id="1204" w:author="Del Grosso Filippo (Student Eco16)" w:date="2019-04-26T16:32:00Z">
              <w:rPr/>
            </w:rPrChange>
          </w:rPr>
          <w:delText>Kostenstruktur:</w:delText>
        </w:r>
      </w:del>
    </w:p>
    <w:p w14:paraId="0000010B" w14:textId="2B84C2A5" w:rsidR="007A25C7" w:rsidDel="004353E5" w:rsidRDefault="007A25C7">
      <w:pPr>
        <w:rPr>
          <w:del w:id="1205" w:author="Filippo Del Grosso" w:date="2019-04-27T14:34:00Z"/>
        </w:rPr>
      </w:pPr>
    </w:p>
    <w:p w14:paraId="0000010C" w14:textId="76FA1042" w:rsidR="007A25C7" w:rsidDel="004353E5" w:rsidRDefault="003A1A73">
      <w:pPr>
        <w:rPr>
          <w:del w:id="1206" w:author="Filippo Del Grosso" w:date="2019-04-27T14:34:00Z"/>
        </w:rPr>
      </w:pPr>
      <w:del w:id="1207" w:author="Filippo Del Grosso" w:date="2019-04-27T14:34:00Z">
        <w:r w:rsidDel="004353E5">
          <w:delText>- Marketing | PR</w:delText>
        </w:r>
      </w:del>
    </w:p>
    <w:p w14:paraId="0000010D" w14:textId="4ED66C4E" w:rsidR="007A25C7" w:rsidDel="004353E5" w:rsidRDefault="003A1A73">
      <w:pPr>
        <w:rPr>
          <w:del w:id="1208" w:author="Filippo Del Grosso" w:date="2019-04-27T14:34:00Z"/>
        </w:rPr>
      </w:pPr>
      <w:del w:id="1209" w:author="Filippo Del Grosso" w:date="2019-04-27T14:34:00Z">
        <w:r w:rsidDel="004353E5">
          <w:delText>- Personalwesen</w:delText>
        </w:r>
      </w:del>
    </w:p>
    <w:p w14:paraId="0000010E" w14:textId="68B28B6C" w:rsidR="007A25C7" w:rsidDel="004353E5" w:rsidRDefault="003A1A73">
      <w:pPr>
        <w:rPr>
          <w:del w:id="1210" w:author="Filippo Del Grosso" w:date="2019-04-27T14:34:00Z"/>
        </w:rPr>
      </w:pPr>
      <w:del w:id="1211" w:author="Filippo Del Grosso" w:date="2019-04-27T14:34:00Z">
        <w:r w:rsidDel="004353E5">
          <w:delText xml:space="preserve">- Gemeinschaftsbildung </w:delText>
        </w:r>
      </w:del>
    </w:p>
    <w:p w14:paraId="0000010F" w14:textId="01A585B4" w:rsidR="007A25C7" w:rsidDel="004353E5" w:rsidRDefault="003A1A73">
      <w:pPr>
        <w:rPr>
          <w:del w:id="1212" w:author="Filippo Del Grosso" w:date="2019-04-27T14:34:00Z"/>
        </w:rPr>
      </w:pPr>
      <w:del w:id="1213" w:author="Filippo Del Grosso" w:date="2019-04-27T14:34:00Z">
        <w:r w:rsidDel="004353E5">
          <w:delText xml:space="preserve">- Kosten der Domain | Website </w:delText>
        </w:r>
      </w:del>
    </w:p>
    <w:p w14:paraId="00000110" w14:textId="139F7256" w:rsidR="007A25C7" w:rsidDel="004353E5" w:rsidRDefault="003A1A73">
      <w:pPr>
        <w:rPr>
          <w:del w:id="1214" w:author="Filippo Del Grosso" w:date="2019-04-27T14:34:00Z"/>
        </w:rPr>
      </w:pPr>
      <w:del w:id="1215" w:author="Filippo Del Grosso" w:date="2019-04-27T14:34:00Z">
        <w:r w:rsidDel="004353E5">
          <w:delText>- Rechts- | Steuerberatung</w:delText>
        </w:r>
      </w:del>
    </w:p>
    <w:p w14:paraId="00000111" w14:textId="77777777" w:rsidR="007A25C7" w:rsidRDefault="007A25C7"/>
    <w:sectPr w:rsidR="007A25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F19AA"/>
    <w:multiLevelType w:val="hybridMultilevel"/>
    <w:tmpl w:val="C3FE8602"/>
    <w:lvl w:ilvl="0" w:tplc="43C4407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D302F"/>
    <w:multiLevelType w:val="hybridMultilevel"/>
    <w:tmpl w:val="30941D30"/>
    <w:lvl w:ilvl="0" w:tplc="995A8C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139C4"/>
    <w:multiLevelType w:val="hybridMultilevel"/>
    <w:tmpl w:val="68AE6B9E"/>
    <w:lvl w:ilvl="0" w:tplc="B7363B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B2F95"/>
    <w:multiLevelType w:val="hybridMultilevel"/>
    <w:tmpl w:val="FB988A16"/>
    <w:lvl w:ilvl="0" w:tplc="F244AE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F4674"/>
    <w:multiLevelType w:val="hybridMultilevel"/>
    <w:tmpl w:val="9990D014"/>
    <w:lvl w:ilvl="0" w:tplc="CDF276B0">
      <w:numFmt w:val="bullet"/>
      <w:lvlText w:val="-"/>
      <w:lvlJc w:val="left"/>
      <w:pPr>
        <w:ind w:left="360" w:firstLine="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959A8"/>
    <w:multiLevelType w:val="hybridMultilevel"/>
    <w:tmpl w:val="2342E564"/>
    <w:lvl w:ilvl="0" w:tplc="7566678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230A9"/>
    <w:multiLevelType w:val="hybridMultilevel"/>
    <w:tmpl w:val="DDD25B24"/>
    <w:lvl w:ilvl="0" w:tplc="5FBE671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D2262"/>
    <w:multiLevelType w:val="hybridMultilevel"/>
    <w:tmpl w:val="706437BA"/>
    <w:lvl w:ilvl="0" w:tplc="2F38D80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l Grosso Filippo (Student Eco16)">
    <w15:presenceInfo w15:providerId="None" w15:userId="Del Grosso Filippo (Student Eco16)"/>
  </w15:person>
  <w15:person w15:author="Filippo Del Grosso">
    <w15:presenceInfo w15:providerId="None" w15:userId="Filippo Del Gross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5C7"/>
    <w:rsid w:val="000158E6"/>
    <w:rsid w:val="00020B6F"/>
    <w:rsid w:val="00041DFE"/>
    <w:rsid w:val="00094091"/>
    <w:rsid w:val="000D7E83"/>
    <w:rsid w:val="001B13FB"/>
    <w:rsid w:val="001F680D"/>
    <w:rsid w:val="00283829"/>
    <w:rsid w:val="003179EB"/>
    <w:rsid w:val="00397972"/>
    <w:rsid w:val="003A1A73"/>
    <w:rsid w:val="003A7A3A"/>
    <w:rsid w:val="003D104B"/>
    <w:rsid w:val="003E6622"/>
    <w:rsid w:val="004353E5"/>
    <w:rsid w:val="0044174A"/>
    <w:rsid w:val="00492751"/>
    <w:rsid w:val="004C4DC6"/>
    <w:rsid w:val="00502543"/>
    <w:rsid w:val="006B4460"/>
    <w:rsid w:val="006B4A5E"/>
    <w:rsid w:val="006F1729"/>
    <w:rsid w:val="00731E34"/>
    <w:rsid w:val="007A25C7"/>
    <w:rsid w:val="007B23D2"/>
    <w:rsid w:val="007D1233"/>
    <w:rsid w:val="00806FE3"/>
    <w:rsid w:val="00876A72"/>
    <w:rsid w:val="008D7470"/>
    <w:rsid w:val="0094569F"/>
    <w:rsid w:val="00BE3B95"/>
    <w:rsid w:val="00C92123"/>
    <w:rsid w:val="00CF043C"/>
    <w:rsid w:val="00D22E03"/>
    <w:rsid w:val="00D67773"/>
    <w:rsid w:val="00D95F56"/>
    <w:rsid w:val="00DA67B1"/>
    <w:rsid w:val="00E13717"/>
    <w:rsid w:val="00E2459A"/>
    <w:rsid w:val="00EC2CFA"/>
    <w:rsid w:val="00F15DAB"/>
    <w:rsid w:val="00F72653"/>
    <w:rsid w:val="00FE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2B49"/>
  <w15:docId w15:val="{D6541360-A27B-4104-8E02-82C43E33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A1A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7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Filippo Del Grosso</cp:lastModifiedBy>
  <cp:revision>32</cp:revision>
  <dcterms:created xsi:type="dcterms:W3CDTF">2019-04-26T14:19:00Z</dcterms:created>
  <dcterms:modified xsi:type="dcterms:W3CDTF">2019-04-27T12:36:00Z</dcterms:modified>
</cp:coreProperties>
</file>